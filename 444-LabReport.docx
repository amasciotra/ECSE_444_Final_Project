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B6A" w:rsidRPr="002609C3" w:rsidRDefault="002609C3" w:rsidP="00BF7B6A">
      <w:pPr>
        <w:pStyle w:val="papertitle"/>
        <w:spacing w:before="100" w:beforeAutospacing="1" w:after="100" w:afterAutospacing="1"/>
        <w:rPr>
          <w:i/>
        </w:rPr>
      </w:pPr>
      <w:r w:rsidRPr="002609C3">
        <w:rPr>
          <w:i/>
        </w:rPr>
        <w:t>Blind Source Separation Using ICA</w:t>
      </w:r>
    </w:p>
    <w:p w:rsidR="00BF7B6A" w:rsidRDefault="00BF7B6A" w:rsidP="00BF7B6A">
      <w:pPr>
        <w:pStyle w:val="Author"/>
        <w:spacing w:before="100" w:beforeAutospacing="1" w:after="100" w:afterAutospacing="1" w:line="120" w:lineRule="auto"/>
        <w:rPr>
          <w:sz w:val="16"/>
          <w:szCs w:val="16"/>
        </w:rPr>
      </w:pPr>
    </w:p>
    <w:p w:rsidR="00BF7B6A" w:rsidRPr="00CA4392" w:rsidRDefault="00BF7B6A" w:rsidP="008406AE">
      <w:pPr>
        <w:pStyle w:val="Author"/>
        <w:spacing w:before="100" w:beforeAutospacing="1" w:after="100" w:afterAutospacing="1" w:line="120" w:lineRule="auto"/>
        <w:jc w:val="both"/>
        <w:rPr>
          <w:sz w:val="16"/>
          <w:szCs w:val="16"/>
        </w:rPr>
        <w:sectPr w:rsidR="00BF7B6A" w:rsidRPr="00CA4392" w:rsidSect="003B4E04">
          <w:footerReference w:type="first" r:id="rId7"/>
          <w:pgSz w:w="11906" w:h="16838" w:code="9"/>
          <w:pgMar w:top="540" w:right="893" w:bottom="1440" w:left="893" w:header="720" w:footer="720" w:gutter="0"/>
          <w:cols w:space="720"/>
          <w:titlePg/>
          <w:docGrid w:linePitch="360"/>
        </w:sectPr>
      </w:pPr>
    </w:p>
    <w:p w:rsidR="00BF7B6A" w:rsidRDefault="009A1654" w:rsidP="00BF7B6A">
      <w:pPr>
        <w:pStyle w:val="Author"/>
        <w:spacing w:before="100" w:beforeAutospacing="1"/>
        <w:rPr>
          <w:sz w:val="18"/>
          <w:szCs w:val="18"/>
        </w:rPr>
      </w:pPr>
      <w:r>
        <w:rPr>
          <w:sz w:val="18"/>
          <w:szCs w:val="18"/>
        </w:rPr>
        <w:t>Nayem Alam</w:t>
      </w:r>
      <w:r w:rsidR="00BF7B6A" w:rsidRPr="00F847A6">
        <w:rPr>
          <w:sz w:val="18"/>
          <w:szCs w:val="18"/>
        </w:rPr>
        <w:t xml:space="preserve"> </w:t>
      </w:r>
      <w:r w:rsidR="00BF7B6A" w:rsidRPr="00F847A6">
        <w:rPr>
          <w:sz w:val="18"/>
          <w:szCs w:val="18"/>
        </w:rPr>
        <w:br/>
      </w:r>
      <w:r w:rsidR="00F93830">
        <w:rPr>
          <w:sz w:val="18"/>
          <w:szCs w:val="18"/>
        </w:rPr>
        <w:t>ECSE444 - Microprocessors</w:t>
      </w:r>
      <w:r w:rsidR="00BF7B6A" w:rsidRPr="00F847A6">
        <w:rPr>
          <w:sz w:val="18"/>
          <w:szCs w:val="18"/>
        </w:rPr>
        <w:br/>
      </w:r>
      <w:r w:rsidR="00F93830">
        <w:rPr>
          <w:sz w:val="18"/>
          <w:szCs w:val="18"/>
        </w:rPr>
        <w:t>McGill University</w:t>
      </w:r>
      <w:r w:rsidR="00BF7B6A" w:rsidRPr="00F847A6">
        <w:rPr>
          <w:i/>
          <w:sz w:val="18"/>
          <w:szCs w:val="18"/>
        </w:rPr>
        <w:br/>
      </w:r>
      <w:r w:rsidR="00F93830">
        <w:rPr>
          <w:sz w:val="18"/>
          <w:szCs w:val="18"/>
        </w:rPr>
        <w:t>Montreal, Canada</w:t>
      </w:r>
      <w:r w:rsidR="00BF7B6A" w:rsidRPr="00F847A6">
        <w:rPr>
          <w:sz w:val="18"/>
          <w:szCs w:val="18"/>
        </w:rPr>
        <w:br/>
      </w:r>
      <w:r w:rsidR="00F93830">
        <w:rPr>
          <w:sz w:val="18"/>
          <w:szCs w:val="18"/>
        </w:rPr>
        <w:t>260743549</w:t>
      </w:r>
    </w:p>
    <w:p w:rsidR="00BF7B6A" w:rsidRPr="00F847A6" w:rsidRDefault="00F93830" w:rsidP="00BF7B6A">
      <w:pPr>
        <w:pStyle w:val="Author"/>
        <w:spacing w:before="100" w:beforeAutospacing="1"/>
        <w:rPr>
          <w:sz w:val="18"/>
          <w:szCs w:val="18"/>
        </w:rPr>
      </w:pPr>
      <w:r>
        <w:rPr>
          <w:sz w:val="18"/>
          <w:szCs w:val="18"/>
        </w:rPr>
        <w:t>Tristan Bouchard</w:t>
      </w:r>
      <w:r w:rsidR="00BF7B6A">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r w:rsidR="00BF7B6A">
        <w:rPr>
          <w:sz w:val="18"/>
          <w:szCs w:val="18"/>
        </w:rPr>
        <w:br w:type="column"/>
      </w:r>
      <w:r>
        <w:rPr>
          <w:sz w:val="18"/>
          <w:szCs w:val="18"/>
        </w:rPr>
        <w:t>Alex Masciotra</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Default="00F93830" w:rsidP="00F93830">
      <w:pPr>
        <w:pStyle w:val="Author"/>
        <w:spacing w:before="100" w:beforeAutospacing="1"/>
        <w:sectPr w:rsidR="00BF7B6A" w:rsidSect="00F93830">
          <w:type w:val="continuous"/>
          <w:pgSz w:w="11906" w:h="16838" w:code="9"/>
          <w:pgMar w:top="450" w:right="893" w:bottom="1440" w:left="893" w:header="720" w:footer="720" w:gutter="0"/>
          <w:cols w:num="2" w:space="720"/>
          <w:docGrid w:linePitch="360"/>
        </w:sectPr>
      </w:pPr>
      <w:r>
        <w:rPr>
          <w:sz w:val="18"/>
          <w:szCs w:val="18"/>
        </w:rPr>
        <w:t>Thomas Philippon</w:t>
      </w:r>
      <w:r w:rsidR="00BF7B6A" w:rsidRPr="00F847A6">
        <w:rPr>
          <w:sz w:val="18"/>
          <w:szCs w:val="18"/>
        </w:rPr>
        <w:br/>
      </w:r>
      <w:r>
        <w:rPr>
          <w:sz w:val="18"/>
          <w:szCs w:val="18"/>
        </w:rPr>
        <w:t>ECSE444 - Microprocessors</w:t>
      </w:r>
      <w:r w:rsidRPr="00F847A6">
        <w:rPr>
          <w:sz w:val="18"/>
          <w:szCs w:val="18"/>
        </w:rPr>
        <w:br/>
      </w:r>
      <w:r>
        <w:rPr>
          <w:sz w:val="18"/>
          <w:szCs w:val="18"/>
        </w:rPr>
        <w:t>McGill University</w:t>
      </w:r>
      <w:r w:rsidRPr="00F847A6">
        <w:rPr>
          <w:i/>
          <w:sz w:val="18"/>
          <w:szCs w:val="18"/>
        </w:rPr>
        <w:br/>
      </w:r>
      <w:r>
        <w:rPr>
          <w:sz w:val="18"/>
          <w:szCs w:val="18"/>
        </w:rPr>
        <w:t>Montreal, Canada</w:t>
      </w:r>
      <w:r w:rsidRPr="00F847A6">
        <w:rPr>
          <w:sz w:val="18"/>
          <w:szCs w:val="18"/>
        </w:rPr>
        <w:br/>
      </w:r>
      <w:r>
        <w:rPr>
          <w:sz w:val="18"/>
          <w:szCs w:val="18"/>
        </w:rPr>
        <w:t>ID?</w:t>
      </w:r>
    </w:p>
    <w:p w:rsidR="00BF7B6A" w:rsidRPr="005B520E" w:rsidRDefault="00BF7B6A" w:rsidP="00BF7B6A">
      <w:pPr>
        <w:sectPr w:rsidR="00BF7B6A" w:rsidRPr="005B520E" w:rsidSect="003B4E04">
          <w:type w:val="continuous"/>
          <w:pgSz w:w="11906" w:h="16838" w:code="9"/>
          <w:pgMar w:top="450" w:right="893" w:bottom="1440" w:left="893" w:header="720" w:footer="720" w:gutter="0"/>
          <w:cols w:num="3" w:space="720"/>
          <w:docGrid w:linePitch="360"/>
        </w:sectPr>
      </w:pPr>
      <w:r>
        <w:br w:type="column"/>
      </w:r>
    </w:p>
    <w:p w:rsidR="008406AE" w:rsidRPr="008406AE" w:rsidRDefault="00BF7B6A" w:rsidP="005605B7">
      <w:pPr>
        <w:pStyle w:val="Abstract"/>
        <w:rPr>
          <w:lang w:val="en-CA"/>
        </w:rPr>
      </w:pPr>
      <w:r>
        <w:rPr>
          <w:i/>
          <w:iCs/>
        </w:rPr>
        <w:t>Abstract</w:t>
      </w:r>
      <w:r>
        <w:t>—</w:t>
      </w:r>
      <w:r w:rsidR="008D25D9" w:rsidRPr="008D25D9">
        <w:t xml:space="preserve"> This lab allowed us to deepen our knowledge of microprocessors by taking everything we learned from previous labs to implementing a source separation using</w:t>
      </w:r>
      <w:r w:rsidR="00137C4D">
        <w:t xml:space="preserve"> the</w:t>
      </w:r>
      <w:r w:rsidR="008D25D9" w:rsidRPr="008D25D9">
        <w:t xml:space="preserve"> </w:t>
      </w:r>
      <w:proofErr w:type="gramStart"/>
      <w:r w:rsidR="00697948">
        <w:t xml:space="preserve">Fast </w:t>
      </w:r>
      <w:r w:rsidR="00137C4D">
        <w:t>Independent</w:t>
      </w:r>
      <w:proofErr w:type="gramEnd"/>
      <w:r w:rsidR="00137C4D">
        <w:t xml:space="preserve"> Component Analysis (</w:t>
      </w:r>
      <w:r w:rsidR="008D25D9" w:rsidRPr="008D25D9">
        <w:t>ICA</w:t>
      </w:r>
      <w:r w:rsidR="00137C4D">
        <w:t>)</w:t>
      </w:r>
      <w:r w:rsidR="008D25D9" w:rsidRPr="008D25D9">
        <w:t xml:space="preserve"> technique. </w:t>
      </w:r>
      <w:r w:rsidR="00A31F44">
        <w:t>This experiment contains two parts</w:t>
      </w:r>
      <w:r w:rsidR="00134E0F">
        <w:t>: first, generating</w:t>
      </w:r>
      <w:r w:rsidR="00A31F44">
        <w:t xml:space="preserve"> </w:t>
      </w:r>
      <w:r w:rsidR="00134E0F">
        <w:t>two</w:t>
      </w:r>
      <w:r w:rsidR="00A31F44">
        <w:t xml:space="preserve"> sine wav</w:t>
      </w:r>
      <w:r w:rsidR="00134E0F">
        <w:t>es</w:t>
      </w:r>
      <w:r w:rsidR="00A31F44">
        <w:t>,</w:t>
      </w:r>
      <w:r w:rsidR="00134E0F">
        <w:t xml:space="preserve"> mixing the signals,</w:t>
      </w:r>
      <w:r w:rsidR="00C509D1">
        <w:t xml:space="preserve"> store and read from flash and</w:t>
      </w:r>
      <w:r w:rsidR="00134E0F">
        <w:t xml:space="preserve"> outputting</w:t>
      </w:r>
      <w:r w:rsidR="00C509D1">
        <w:t xml:space="preserve"> mixed signals</w:t>
      </w:r>
      <w:r w:rsidR="00134E0F">
        <w:t xml:space="preserve"> onto the oscilloscope; second, </w:t>
      </w:r>
      <w:r w:rsidR="005E6539">
        <w:t xml:space="preserve">using </w:t>
      </w:r>
      <w:proofErr w:type="spellStart"/>
      <w:r w:rsidR="005E6539">
        <w:t>FastICA</w:t>
      </w:r>
      <w:proofErr w:type="spellEnd"/>
      <w:r w:rsidR="005E6539">
        <w:t xml:space="preserve"> </w:t>
      </w:r>
      <w:r w:rsidR="005B0868">
        <w:t>to separate the signals,</w:t>
      </w:r>
      <w:r w:rsidR="00C509D1">
        <w:t xml:space="preserve"> and</w:t>
      </w:r>
      <w:r w:rsidR="00E61D1E">
        <w:t xml:space="preserve"> </w:t>
      </w:r>
      <w:r w:rsidR="005B0868">
        <w:t xml:space="preserve">outputting the </w:t>
      </w:r>
      <w:r w:rsidR="00E61D1E">
        <w:t xml:space="preserve">separate </w:t>
      </w:r>
      <w:r w:rsidR="005B0868">
        <w:t>signals onto the oscilloscope. The tools used were</w:t>
      </w:r>
      <w:r w:rsidR="008D25D9" w:rsidRPr="008D25D9">
        <w:t xml:space="preserve"> a microprocessor, namely the </w:t>
      </w:r>
      <w:r w:rsidR="00A31F44">
        <w:t>STM32</w:t>
      </w:r>
      <w:r w:rsidR="008D25D9" w:rsidRPr="008D25D9">
        <w:t xml:space="preserve"> kit</w:t>
      </w:r>
      <w:r w:rsidR="00C509D1">
        <w:t>, a breadboard</w:t>
      </w:r>
      <w:r w:rsidR="008D25D9" w:rsidRPr="008D25D9">
        <w:t>, an oscilloscope and coded in Embedded-C using the</w:t>
      </w:r>
      <w:r w:rsidR="008406AE">
        <w:t xml:space="preserve"> </w:t>
      </w:r>
      <w:proofErr w:type="spellStart"/>
      <w:r w:rsidR="008406AE" w:rsidRPr="008406AE">
        <w:rPr>
          <w:lang w:val="en-CA"/>
        </w:rPr>
        <w:t>Keil</w:t>
      </w:r>
      <w:proofErr w:type="spellEnd"/>
      <w:r w:rsidR="008406AE">
        <w:rPr>
          <w:lang w:val="en-CA"/>
        </w:rPr>
        <w:t xml:space="preserve"> </w:t>
      </w:r>
      <w:r w:rsidR="008406AE" w:rsidRPr="008406AE">
        <w:rPr>
          <w:lang w:val="en-CA"/>
        </w:rPr>
        <w:t>μVision5</w:t>
      </w:r>
      <w:r w:rsidR="00E61D1E">
        <w:rPr>
          <w:lang w:val="en-CA"/>
        </w:rPr>
        <w:t xml:space="preserve"> IDE</w:t>
      </w:r>
      <w:r w:rsidR="00A31F44">
        <w:rPr>
          <w:lang w:val="en-CA"/>
        </w:rPr>
        <w:t>.</w:t>
      </w:r>
      <w:r w:rsidR="005605B7">
        <w:rPr>
          <w:lang w:val="en-CA"/>
        </w:rPr>
        <w:t xml:space="preserve"> Additionally, we used the CMSIS-DSP library functions (</w:t>
      </w:r>
      <w:r w:rsidR="005605B7" w:rsidRPr="005605B7">
        <w:rPr>
          <w:lang w:val="en-CA"/>
        </w:rPr>
        <w:t>arm_sin_f32</w:t>
      </w:r>
      <w:r w:rsidR="005605B7">
        <w:rPr>
          <w:lang w:val="en-CA"/>
        </w:rPr>
        <w:t>())</w:t>
      </w:r>
      <w:r w:rsidR="00534F9C">
        <w:rPr>
          <w:lang w:val="en-CA"/>
        </w:rPr>
        <w:t xml:space="preserve"> </w:t>
      </w:r>
      <w:r w:rsidR="005605B7">
        <w:rPr>
          <w:lang w:val="en-CA"/>
        </w:rPr>
        <w:t>to generate samples of the sine waves</w:t>
      </w:r>
      <w:r w:rsidR="00534F9C">
        <w:rPr>
          <w:lang w:val="en-CA"/>
        </w:rPr>
        <w:t>, the HAL drivers to control the on-chip Digital to Analog Converter (DAC), and the Quad-SPI interface for storing samples onto the flash</w:t>
      </w:r>
      <w:r w:rsidR="009B75BC">
        <w:rPr>
          <w:lang w:val="en-CA"/>
        </w:rPr>
        <w:t xml:space="preserve"> memory</w:t>
      </w:r>
      <w:r w:rsidR="00534F9C">
        <w:rPr>
          <w:lang w:val="en-CA"/>
        </w:rPr>
        <w:t>.</w:t>
      </w:r>
    </w:p>
    <w:p w:rsidR="00BF7B6A" w:rsidRPr="004D72B5" w:rsidRDefault="00BF7B6A" w:rsidP="00BF7B6A">
      <w:pPr>
        <w:pStyle w:val="Keywords"/>
      </w:pPr>
      <w:r w:rsidRPr="004D72B5">
        <w:t>Keywords—</w:t>
      </w:r>
      <w:r w:rsidR="00E61D1E">
        <w:t>microprocessor</w:t>
      </w:r>
      <w:r>
        <w:t>,</w:t>
      </w:r>
      <w:r w:rsidR="00CF3C22">
        <w:t xml:space="preserve"> </w:t>
      </w:r>
      <w:r w:rsidR="0043280B">
        <w:t>STM32</w:t>
      </w:r>
      <w:r>
        <w:t>,</w:t>
      </w:r>
      <w:r w:rsidRPr="004D72B5">
        <w:t xml:space="preserve"> </w:t>
      </w:r>
      <w:proofErr w:type="spellStart"/>
      <w:r w:rsidR="00671F0A">
        <w:t>FastICA</w:t>
      </w:r>
      <w:proofErr w:type="spellEnd"/>
      <w:r>
        <w:t>,</w:t>
      </w:r>
      <w:r w:rsidRPr="004D72B5">
        <w:t xml:space="preserve"> </w:t>
      </w:r>
      <w:r w:rsidR="0043280B">
        <w:t>CMSIS</w:t>
      </w:r>
      <w:r w:rsidR="00180AB2">
        <w:t>-</w:t>
      </w:r>
      <w:r w:rsidR="0043280B">
        <w:t>DSP</w:t>
      </w:r>
      <w:r>
        <w:t>,</w:t>
      </w:r>
      <w:r w:rsidR="00B969BB">
        <w:t xml:space="preserve"> </w:t>
      </w:r>
      <w:r w:rsidR="008D6A28">
        <w:t>Quad-SPI</w:t>
      </w:r>
    </w:p>
    <w:p w:rsidR="00BF7B6A" w:rsidRPr="00D632BE" w:rsidRDefault="00BF7B6A" w:rsidP="00BF7B6A">
      <w:pPr>
        <w:pStyle w:val="Heading1"/>
      </w:pPr>
      <w:r w:rsidRPr="00D632BE">
        <w:t>Introduction</w:t>
      </w:r>
    </w:p>
    <w:p w:rsidR="00E677D2" w:rsidRDefault="00210D2D" w:rsidP="0010347D">
      <w:pPr>
        <w:pStyle w:val="BodyText"/>
        <w:rPr>
          <w:lang w:val="en-CA"/>
        </w:rPr>
      </w:pPr>
      <w:r>
        <w:rPr>
          <w:lang w:val="en-CA"/>
        </w:rPr>
        <w:t>The purpose of this e</w:t>
      </w:r>
      <w:r w:rsidR="00802401">
        <w:rPr>
          <w:lang w:val="en-CA"/>
        </w:rPr>
        <w:t>xperiment</w:t>
      </w:r>
      <w:r w:rsidR="007B01DA">
        <w:rPr>
          <w:lang w:val="en-CA"/>
        </w:rPr>
        <w:t xml:space="preserve"> </w:t>
      </w:r>
      <w:r w:rsidR="0010347D">
        <w:rPr>
          <w:lang w:val="en-CA"/>
        </w:rPr>
        <w:t>was given to</w:t>
      </w:r>
      <w:r w:rsidR="00E677D2">
        <w:rPr>
          <w:lang w:val="en-CA"/>
        </w:rPr>
        <w:t xml:space="preserve"> </w:t>
      </w:r>
      <w:r w:rsidR="00697948">
        <w:rPr>
          <w:lang w:val="en-CA"/>
        </w:rPr>
        <w:t xml:space="preserve">exercise </w:t>
      </w:r>
      <w:r w:rsidR="00F74779">
        <w:rPr>
          <w:lang w:val="en-CA"/>
        </w:rPr>
        <w:t>the</w:t>
      </w:r>
      <w:r w:rsidR="00697948">
        <w:rPr>
          <w:lang w:val="en-CA"/>
        </w:rPr>
        <w:t xml:space="preserve"> skills </w:t>
      </w:r>
      <w:r w:rsidR="00F74779">
        <w:rPr>
          <w:lang w:val="en-CA"/>
        </w:rPr>
        <w:t>acquired from</w:t>
      </w:r>
      <w:r w:rsidR="00697948">
        <w:rPr>
          <w:lang w:val="en-CA"/>
        </w:rPr>
        <w:t xml:space="preserve"> previous labs to finally building an audio application that employs Blind Source Separation (BSS) using the </w:t>
      </w:r>
      <w:proofErr w:type="gramStart"/>
      <w:r w:rsidR="00697948">
        <w:rPr>
          <w:lang w:val="en-CA"/>
        </w:rPr>
        <w:t>Fast</w:t>
      </w:r>
      <w:r w:rsidR="0006748D">
        <w:rPr>
          <w:lang w:val="en-CA"/>
        </w:rPr>
        <w:t xml:space="preserve"> </w:t>
      </w:r>
      <w:r w:rsidR="00697948">
        <w:rPr>
          <w:lang w:val="en-CA"/>
        </w:rPr>
        <w:t>Independent</w:t>
      </w:r>
      <w:proofErr w:type="gramEnd"/>
      <w:r w:rsidR="00697948">
        <w:rPr>
          <w:lang w:val="en-CA"/>
        </w:rPr>
        <w:t xml:space="preserve"> Component Analysis </w:t>
      </w:r>
      <w:r w:rsidR="00671F0A">
        <w:rPr>
          <w:lang w:val="en-CA"/>
        </w:rPr>
        <w:t>(</w:t>
      </w:r>
      <w:proofErr w:type="spellStart"/>
      <w:r w:rsidR="00671F0A">
        <w:rPr>
          <w:lang w:val="en-CA"/>
        </w:rPr>
        <w:t>FastICA</w:t>
      </w:r>
      <w:proofErr w:type="spellEnd"/>
      <w:r w:rsidR="00671F0A">
        <w:rPr>
          <w:lang w:val="en-CA"/>
        </w:rPr>
        <w:t>) algorithm.</w:t>
      </w:r>
      <w:r w:rsidR="00F74779">
        <w:rPr>
          <w:lang w:val="en-CA"/>
        </w:rPr>
        <w:t xml:space="preserve"> </w:t>
      </w:r>
      <w:r w:rsidR="00E54032">
        <w:rPr>
          <w:lang w:val="en-CA"/>
        </w:rPr>
        <w:t>T</w:t>
      </w:r>
      <w:r w:rsidR="00F74779">
        <w:rPr>
          <w:lang w:val="en-CA"/>
        </w:rPr>
        <w:t>here are many software and hardware limitations</w:t>
      </w:r>
      <w:r w:rsidR="007B0E2F">
        <w:rPr>
          <w:lang w:val="en-CA"/>
        </w:rPr>
        <w:t xml:space="preserve"> </w:t>
      </w:r>
      <w:r w:rsidR="007B0E2F" w:rsidRPr="00E54032">
        <w:rPr>
          <w:u w:val="single"/>
          <w:lang w:val="en-CA"/>
        </w:rPr>
        <w:t xml:space="preserve">such as </w:t>
      </w:r>
      <w:r w:rsidR="00E54032" w:rsidRPr="00E54032">
        <w:rPr>
          <w:u w:val="single"/>
          <w:lang w:val="en-CA"/>
        </w:rPr>
        <w:t xml:space="preserve">stm32 flash can only take 8 </w:t>
      </w:r>
      <w:r w:rsidR="00860091">
        <w:rPr>
          <w:u w:val="single"/>
          <w:lang w:val="en-CA"/>
        </w:rPr>
        <w:t>mega</w:t>
      </w:r>
      <w:r w:rsidR="00E54032" w:rsidRPr="00E54032">
        <w:rPr>
          <w:u w:val="single"/>
          <w:lang w:val="en-CA"/>
        </w:rPr>
        <w:t>b</w:t>
      </w:r>
      <w:r w:rsidR="00860091">
        <w:rPr>
          <w:u w:val="single"/>
          <w:lang w:val="en-CA"/>
        </w:rPr>
        <w:t>y</w:t>
      </w:r>
      <w:r w:rsidR="00E54032" w:rsidRPr="00E54032">
        <w:rPr>
          <w:u w:val="single"/>
          <w:lang w:val="en-CA"/>
        </w:rPr>
        <w:t>t</w:t>
      </w:r>
      <w:r w:rsidR="00860091">
        <w:rPr>
          <w:u w:val="single"/>
          <w:lang w:val="en-CA"/>
        </w:rPr>
        <w:t>e</w:t>
      </w:r>
      <w:r w:rsidR="00E54032" w:rsidRPr="00E54032">
        <w:rPr>
          <w:u w:val="single"/>
          <w:lang w:val="en-CA"/>
        </w:rPr>
        <w:t>s of information</w:t>
      </w:r>
      <w:r w:rsidR="00E54032">
        <w:rPr>
          <w:u w:val="single"/>
          <w:lang w:val="en-CA"/>
        </w:rPr>
        <w:t xml:space="preserve"> at a time or writing an algorithm to the DAC chip might be overwhelming</w:t>
      </w:r>
      <w:r w:rsidR="00E54032">
        <w:rPr>
          <w:lang w:val="en-CA"/>
        </w:rPr>
        <w:t>. However, these limitations allow</w:t>
      </w:r>
      <w:r w:rsidR="007569CD">
        <w:rPr>
          <w:lang w:val="en-CA"/>
        </w:rPr>
        <w:t xml:space="preserve"> students to </w:t>
      </w:r>
      <w:r w:rsidR="00E54032">
        <w:rPr>
          <w:lang w:val="en-CA"/>
        </w:rPr>
        <w:t xml:space="preserve">turn to strategies such as using the DMA, OS threads, interrupts and CMSIS-DSP library. </w:t>
      </w:r>
      <w:r w:rsidR="00AD36EC">
        <w:rPr>
          <w:lang w:val="en-CA"/>
        </w:rPr>
        <w:t>S</w:t>
      </w:r>
      <w:r w:rsidR="00F74779">
        <w:rPr>
          <w:lang w:val="en-CA"/>
        </w:rPr>
        <w:t xml:space="preserve">tudents were given the opportunity </w:t>
      </w:r>
      <w:r w:rsidR="007569CD">
        <w:rPr>
          <w:lang w:val="en-CA"/>
        </w:rPr>
        <w:t xml:space="preserve">to explore the several effective functions they can use to </w:t>
      </w:r>
      <w:r w:rsidR="00DF56AD">
        <w:rPr>
          <w:u w:val="single"/>
          <w:lang w:val="en-CA"/>
        </w:rPr>
        <w:t>minimize</w:t>
      </w:r>
      <w:r w:rsidR="007569CD">
        <w:rPr>
          <w:lang w:val="en-CA"/>
        </w:rPr>
        <w:t xml:space="preserve"> runtime, lines of code, to building a</w:t>
      </w:r>
      <w:r w:rsidR="0006748D">
        <w:rPr>
          <w:lang w:val="en-CA"/>
        </w:rPr>
        <w:t xml:space="preserve"> creative</w:t>
      </w:r>
      <w:r w:rsidR="007569CD">
        <w:rPr>
          <w:lang w:val="en-CA"/>
        </w:rPr>
        <w:t xml:space="preserve"> audio application.</w:t>
      </w:r>
      <w:r w:rsidR="0006748D">
        <w:rPr>
          <w:lang w:val="en-CA"/>
        </w:rPr>
        <w:t xml:space="preserve"> In order to initiate the project, a base code </w:t>
      </w:r>
      <w:r w:rsidR="009770AB">
        <w:rPr>
          <w:lang w:val="en-CA"/>
        </w:rPr>
        <w:t xml:space="preserve">was provided </w:t>
      </w:r>
      <w:r w:rsidR="00E0198A">
        <w:rPr>
          <w:lang w:val="en-CA"/>
        </w:rPr>
        <w:t xml:space="preserve">for the </w:t>
      </w:r>
      <w:proofErr w:type="spellStart"/>
      <w:r w:rsidR="00E0198A">
        <w:rPr>
          <w:lang w:val="en-CA"/>
        </w:rPr>
        <w:t>Keil</w:t>
      </w:r>
      <w:proofErr w:type="spellEnd"/>
      <w:r w:rsidR="00E0198A">
        <w:rPr>
          <w:lang w:val="en-CA"/>
        </w:rPr>
        <w:t xml:space="preserve"> </w:t>
      </w:r>
      <w:r w:rsidR="00E0198A" w:rsidRPr="00E0198A">
        <w:rPr>
          <w:bCs/>
          <w:lang w:val="en-CA"/>
        </w:rPr>
        <w:t>μVision5</w:t>
      </w:r>
      <w:r w:rsidR="00E0198A" w:rsidRPr="00E0198A">
        <w:rPr>
          <w:lang w:val="en-CA"/>
        </w:rPr>
        <w:t xml:space="preserve"> </w:t>
      </w:r>
      <w:r w:rsidR="00E0198A">
        <w:rPr>
          <w:lang w:val="en-CA"/>
        </w:rPr>
        <w:t xml:space="preserve">IDE </w:t>
      </w:r>
      <w:r w:rsidR="009770AB">
        <w:rPr>
          <w:lang w:val="en-CA"/>
        </w:rPr>
        <w:t xml:space="preserve">to guide the students on where to implement appropriate codes. However, the base code wasn’t enough to incorporate </w:t>
      </w:r>
      <w:r w:rsidR="00E0198A">
        <w:rPr>
          <w:lang w:val="en-CA"/>
        </w:rPr>
        <w:t xml:space="preserve">the QSPI (flash interface), as a result, </w:t>
      </w:r>
      <w:r w:rsidR="009770AB">
        <w:rPr>
          <w:lang w:val="en-CA"/>
        </w:rPr>
        <w:t xml:space="preserve">the software </w:t>
      </w:r>
      <w:proofErr w:type="spellStart"/>
      <w:r w:rsidR="009770AB">
        <w:rPr>
          <w:lang w:val="en-CA"/>
        </w:rPr>
        <w:t>CubeMX</w:t>
      </w:r>
      <w:proofErr w:type="spellEnd"/>
      <w:r w:rsidR="009770AB">
        <w:rPr>
          <w:lang w:val="en-CA"/>
        </w:rPr>
        <w:t xml:space="preserve"> was used to modify the base code</w:t>
      </w:r>
      <w:r w:rsidR="00E0198A">
        <w:rPr>
          <w:lang w:val="en-CA"/>
        </w:rPr>
        <w:t xml:space="preserve"> in order to use QSPI. Moreover, another tool that was provided was t</w:t>
      </w:r>
      <w:r w:rsidR="0006748D">
        <w:rPr>
          <w:lang w:val="en-CA"/>
        </w:rPr>
        <w:t>he STM32 kit with an audio jack converter</w:t>
      </w:r>
      <w:r w:rsidR="005D35E4">
        <w:rPr>
          <w:lang w:val="en-CA"/>
        </w:rPr>
        <w:t xml:space="preserve">. An oscilloscope was also used to display the sine waves. </w:t>
      </w:r>
      <w:r w:rsidR="00D22ACB" w:rsidRPr="00D22ACB">
        <w:rPr>
          <w:u w:val="single"/>
          <w:lang w:val="en-CA"/>
        </w:rPr>
        <w:t xml:space="preserve">Pin numbers D13 and D7 were used to probe the </w:t>
      </w:r>
      <w:r w:rsidR="00D22ACB">
        <w:rPr>
          <w:u w:val="single"/>
          <w:lang w:val="en-CA"/>
        </w:rPr>
        <w:t xml:space="preserve">channels (Channels 1 and 2 respectively) on the </w:t>
      </w:r>
      <w:r w:rsidR="00D22ACB" w:rsidRPr="00D22ACB">
        <w:rPr>
          <w:u w:val="single"/>
          <w:lang w:val="en-CA"/>
        </w:rPr>
        <w:t>board for the sine wave.</w:t>
      </w:r>
      <w:r w:rsidR="00D22ACB">
        <w:rPr>
          <w:lang w:val="en-CA"/>
        </w:rPr>
        <w:t xml:space="preserve"> </w:t>
      </w:r>
      <w:r w:rsidR="005D35E4">
        <w:rPr>
          <w:lang w:val="en-CA"/>
        </w:rPr>
        <w:t xml:space="preserve">Students were given </w:t>
      </w:r>
      <w:r w:rsidR="00875CB2">
        <w:rPr>
          <w:lang w:val="en-CA"/>
        </w:rPr>
        <w:t xml:space="preserve">2 weeks to deliver the initial demo and 2 weeks to deliver the final demo. </w:t>
      </w:r>
    </w:p>
    <w:p w:rsidR="00BF7B6A" w:rsidRDefault="00C76769" w:rsidP="00BF7B6A">
      <w:pPr>
        <w:pStyle w:val="Heading1"/>
      </w:pPr>
      <w:r>
        <w:t>The Design Problem</w:t>
      </w:r>
      <w:r w:rsidR="00F02774">
        <w:t>s</w:t>
      </w:r>
    </w:p>
    <w:p w:rsidR="002E4424" w:rsidRPr="002E4424" w:rsidRDefault="002E4424" w:rsidP="002E4424">
      <w:pPr>
        <w:jc w:val="both"/>
      </w:pPr>
      <w:r>
        <w:t xml:space="preserve">This section will work in tandem with </w:t>
      </w:r>
      <w:r w:rsidR="00F02774">
        <w:t>S</w:t>
      </w:r>
      <w:r>
        <w:t xml:space="preserve">ection III. As problems are introduced and explained, </w:t>
      </w:r>
      <w:r w:rsidR="00F02774">
        <w:t>S</w:t>
      </w:r>
      <w:r>
        <w:t xml:space="preserve">ection III will answer the problems accordingly. </w:t>
      </w:r>
    </w:p>
    <w:p w:rsidR="00BF7B6A" w:rsidRDefault="00F02774" w:rsidP="00BF7B6A">
      <w:pPr>
        <w:pStyle w:val="Heading2"/>
      </w:pPr>
      <w:r>
        <w:t>T</w:t>
      </w:r>
      <w:r w:rsidR="00C96DAF">
        <w:t>he Base Code</w:t>
      </w:r>
    </w:p>
    <w:p w:rsidR="007C3DB7" w:rsidRDefault="00C96DAF" w:rsidP="00BF7B6A">
      <w:pPr>
        <w:pStyle w:val="BodyText"/>
        <w:rPr>
          <w:lang w:val="en-CA"/>
        </w:rPr>
      </w:pPr>
      <w:r>
        <w:rPr>
          <w:lang w:val="en-CA"/>
        </w:rPr>
        <w:t>The first and foremost step to start this experiment is to ensure that the base code provided is full</w:t>
      </w:r>
      <w:r w:rsidR="004E1A7B">
        <w:rPr>
          <w:lang w:val="en-CA"/>
        </w:rPr>
        <w:t>y</w:t>
      </w:r>
      <w:r>
        <w:rPr>
          <w:lang w:val="en-CA"/>
        </w:rPr>
        <w:t xml:space="preserve"> functional with the functions that we’d need to implement. </w:t>
      </w:r>
      <w:r w:rsidR="0096287F">
        <w:rPr>
          <w:lang w:val="en-CA"/>
        </w:rPr>
        <w:t xml:space="preserve">The issue that </w:t>
      </w:r>
      <w:proofErr w:type="spellStart"/>
      <w:r w:rsidR="0096287F">
        <w:rPr>
          <w:lang w:val="en-CA"/>
        </w:rPr>
        <w:t>arised</w:t>
      </w:r>
      <w:proofErr w:type="spellEnd"/>
      <w:r w:rsidR="0096287F">
        <w:rPr>
          <w:lang w:val="en-CA"/>
        </w:rPr>
        <w:t xml:space="preserve"> with this is that the base code provided didn’t include how to incorporate QSPI (flash interface). </w:t>
      </w:r>
    </w:p>
    <w:p w:rsidR="00BF7B6A" w:rsidRPr="005B520E" w:rsidRDefault="00D51D5D" w:rsidP="00BF7B6A">
      <w:pPr>
        <w:pStyle w:val="Heading2"/>
      </w:pPr>
      <w:r>
        <w:t>Generation</w:t>
      </w:r>
      <w:r w:rsidR="007C3DB7">
        <w:t xml:space="preserve"> of Sine Wave</w:t>
      </w:r>
      <w:r>
        <w:t>s</w:t>
      </w:r>
    </w:p>
    <w:p w:rsidR="00BB2B46" w:rsidRDefault="007C3DB7" w:rsidP="00D51D5D">
      <w:pPr>
        <w:pStyle w:val="BodyText"/>
        <w:rPr>
          <w:lang w:val="en-CA"/>
        </w:rPr>
      </w:pPr>
      <w:r>
        <w:rPr>
          <w:lang w:val="en-CA"/>
        </w:rPr>
        <w:t xml:space="preserve">Next, </w:t>
      </w:r>
      <w:r w:rsidR="002E4424">
        <w:rPr>
          <w:lang w:val="en-CA"/>
        </w:rPr>
        <w:t>in the previous labs we were required to generate triangular waves but not sine waves. As a result, we had to read through the CMSIS-DSP library to see if there was a function that can generate sine waves.</w:t>
      </w:r>
      <w:r w:rsidR="00F02774">
        <w:rPr>
          <w:lang w:val="en-CA"/>
        </w:rPr>
        <w:t xml:space="preserve"> </w:t>
      </w:r>
      <w:r w:rsidR="00BB2B46" w:rsidRPr="00BB2B46">
        <w:rPr>
          <w:u w:val="single"/>
          <w:lang w:val="en-CA"/>
        </w:rPr>
        <w:t>CAN SOMEONE EXPLAIN THE CMSIS-DSP LIBRARY</w:t>
      </w:r>
      <w:r w:rsidR="00BB2B46">
        <w:rPr>
          <w:u w:val="single"/>
          <w:lang w:val="en-CA"/>
        </w:rPr>
        <w:t xml:space="preserve"> (2-3 sentences)</w:t>
      </w:r>
      <w:r w:rsidR="00BB2B46" w:rsidRPr="00BB2B46">
        <w:rPr>
          <w:u w:val="single"/>
          <w:lang w:val="en-CA"/>
        </w:rPr>
        <w:t>?</w:t>
      </w:r>
    </w:p>
    <w:p w:rsidR="002E4424" w:rsidRDefault="00F02774" w:rsidP="00D51D5D">
      <w:pPr>
        <w:pStyle w:val="BodyText"/>
        <w:rPr>
          <w:lang w:val="en-CA"/>
        </w:rPr>
      </w:pPr>
      <w:r>
        <w:rPr>
          <w:lang w:val="en-CA"/>
        </w:rPr>
        <w:t>To generate one sine wave signal deemed to be straightforward however another issue was to generate two sine waves</w:t>
      </w:r>
      <w:r w:rsidR="006F2F88">
        <w:rPr>
          <w:lang w:val="en-CA"/>
        </w:rPr>
        <w:t xml:space="preserve"> and </w:t>
      </w:r>
      <w:r w:rsidR="005509F6">
        <w:rPr>
          <w:lang w:val="en-CA"/>
        </w:rPr>
        <w:t>we had to</w:t>
      </w:r>
      <w:r w:rsidR="006F2F88">
        <w:rPr>
          <w:lang w:val="en-CA"/>
        </w:rPr>
        <w:t xml:space="preserve"> </w:t>
      </w:r>
      <w:r w:rsidR="005509F6">
        <w:rPr>
          <w:lang w:val="en-CA"/>
        </w:rPr>
        <w:t xml:space="preserve">figure out </w:t>
      </w:r>
      <w:r w:rsidR="00E8527A">
        <w:rPr>
          <w:lang w:val="en-CA"/>
        </w:rPr>
        <w:t>at what frequency do two sine waves mix appropriately</w:t>
      </w:r>
      <w:r w:rsidR="006F2F88">
        <w:rPr>
          <w:lang w:val="en-CA"/>
        </w:rPr>
        <w:t xml:space="preserve">. </w:t>
      </w:r>
    </w:p>
    <w:p w:rsidR="00FC07BC" w:rsidRDefault="00FC07BC" w:rsidP="00FC07BC">
      <w:pPr>
        <w:pStyle w:val="Heading2"/>
        <w:rPr>
          <w:lang w:val="en-CA"/>
        </w:rPr>
      </w:pPr>
      <w:r>
        <w:rPr>
          <w:lang w:val="en-CA"/>
        </w:rPr>
        <w:t xml:space="preserve">Writing Sine Wave Sample to </w:t>
      </w:r>
      <w:r w:rsidR="00860091">
        <w:rPr>
          <w:lang w:val="en-CA"/>
        </w:rPr>
        <w:t>DAC</w:t>
      </w:r>
    </w:p>
    <w:p w:rsidR="00BB2B46" w:rsidRPr="00BB2B46" w:rsidRDefault="00BB2B46" w:rsidP="00BF7B6A">
      <w:pPr>
        <w:pStyle w:val="BodyText"/>
        <w:rPr>
          <w:u w:val="single"/>
          <w:lang w:val="en-CA"/>
        </w:rPr>
      </w:pPr>
      <w:r w:rsidRPr="00BB2B46">
        <w:rPr>
          <w:u w:val="single"/>
          <w:lang w:val="en-CA"/>
        </w:rPr>
        <w:t>Can someone explain the DAC</w:t>
      </w:r>
      <w:r>
        <w:rPr>
          <w:u w:val="single"/>
          <w:lang w:val="en-CA"/>
        </w:rPr>
        <w:t xml:space="preserve"> (2-3 sentences)</w:t>
      </w:r>
      <w:r w:rsidRPr="00BB2B46">
        <w:rPr>
          <w:u w:val="single"/>
          <w:lang w:val="en-CA"/>
        </w:rPr>
        <w:t>?</w:t>
      </w:r>
    </w:p>
    <w:p w:rsidR="00BF7B6A" w:rsidRDefault="00252271" w:rsidP="00BF7B6A">
      <w:pPr>
        <w:pStyle w:val="BodyText"/>
      </w:pPr>
      <w:r>
        <w:rPr>
          <w:lang w:val="en-CA"/>
        </w:rPr>
        <w:t xml:space="preserve">We were given the option to output the samples through MATLAB or an oscilloscope to verify our sine waves. The problem faced with this </w:t>
      </w:r>
      <w:r w:rsidR="00B321B9">
        <w:rPr>
          <w:lang w:val="en-CA"/>
        </w:rPr>
        <w:t xml:space="preserve">was that we had to scale the signal to have a suitable amplitude for the DAC resolution (i.e. 8 bits) and also since sine waves have negative samples, we also needed to provide a DC offset the signal. Writing the Sine Wave to the DAC </w:t>
      </w:r>
      <w:r>
        <w:rPr>
          <w:lang w:val="en-CA"/>
        </w:rPr>
        <w:t>was very minor as we dealt with something like this in Lab</w:t>
      </w:r>
      <w:r w:rsidR="00B321B9">
        <w:rPr>
          <w:lang w:val="en-CA"/>
        </w:rPr>
        <w:t xml:space="preserve"> 2. </w:t>
      </w:r>
    </w:p>
    <w:p w:rsidR="00860091" w:rsidRDefault="00860091" w:rsidP="00860091">
      <w:pPr>
        <w:pStyle w:val="Heading2"/>
        <w:rPr>
          <w:lang w:val="en-CA"/>
        </w:rPr>
      </w:pPr>
      <w:r>
        <w:rPr>
          <w:lang w:val="en-CA"/>
        </w:rPr>
        <w:t>Writing Sine Wave to Flash</w:t>
      </w:r>
      <w:r w:rsidR="00391840">
        <w:rPr>
          <w:lang w:val="en-CA"/>
        </w:rPr>
        <w:t xml:space="preserve"> and Playback from Audio</w:t>
      </w:r>
    </w:p>
    <w:p w:rsidR="00BB2B46" w:rsidRPr="00BB2B46" w:rsidRDefault="0096287F" w:rsidP="00BB2B46">
      <w:pPr>
        <w:pStyle w:val="BodyText"/>
        <w:rPr>
          <w:u w:val="single"/>
          <w:lang w:val="en-CA"/>
        </w:rPr>
      </w:pPr>
      <w:r>
        <w:rPr>
          <w:lang w:val="en-CA"/>
        </w:rPr>
        <w:t>The next issue was how to access the Quad-SPI</w:t>
      </w:r>
      <w:r w:rsidR="00264371">
        <w:rPr>
          <w:lang w:val="en-CA"/>
        </w:rPr>
        <w:t xml:space="preserve"> external</w:t>
      </w:r>
      <w:r>
        <w:rPr>
          <w:lang w:val="en-CA"/>
        </w:rPr>
        <w:t xml:space="preserve"> interface of the board. </w:t>
      </w:r>
      <w:r w:rsidR="00BB2B46" w:rsidRPr="00BB2B46">
        <w:rPr>
          <w:u w:val="single"/>
          <w:lang w:val="en-CA"/>
        </w:rPr>
        <w:t xml:space="preserve">Can someone explain the </w:t>
      </w:r>
      <w:r w:rsidR="00BB2B46">
        <w:rPr>
          <w:u w:val="single"/>
          <w:lang w:val="en-CA"/>
        </w:rPr>
        <w:t>Quad-SPI external flash (2-3 sentences)</w:t>
      </w:r>
      <w:r w:rsidR="00BB2B46" w:rsidRPr="00BB2B46">
        <w:rPr>
          <w:u w:val="single"/>
          <w:lang w:val="en-CA"/>
        </w:rPr>
        <w:t>?</w:t>
      </w:r>
    </w:p>
    <w:p w:rsidR="0096287F" w:rsidRPr="0096287F" w:rsidRDefault="0096287F" w:rsidP="0096287F">
      <w:pPr>
        <w:jc w:val="both"/>
        <w:rPr>
          <w:lang w:val="en-CA"/>
        </w:rPr>
      </w:pPr>
      <w:r>
        <w:rPr>
          <w:lang w:val="en-CA"/>
        </w:rPr>
        <w:t xml:space="preserve">This is what would give us access to read and write to </w:t>
      </w:r>
      <w:r w:rsidR="00025C33">
        <w:rPr>
          <w:lang w:val="en-CA"/>
        </w:rPr>
        <w:t xml:space="preserve">the flash. </w:t>
      </w:r>
    </w:p>
    <w:p w:rsidR="00F02774" w:rsidRDefault="00F02774" w:rsidP="00F02774">
      <w:pPr>
        <w:pStyle w:val="Heading1"/>
        <w:rPr>
          <w:lang w:val="en-CA"/>
        </w:rPr>
      </w:pPr>
      <w:r>
        <w:rPr>
          <w:lang w:val="en-CA"/>
        </w:rPr>
        <w:t>Approach to Problems</w:t>
      </w:r>
    </w:p>
    <w:p w:rsidR="00F02774" w:rsidRDefault="00F02774" w:rsidP="00F02774">
      <w:pPr>
        <w:pStyle w:val="Heading2"/>
        <w:rPr>
          <w:lang w:val="en-CA"/>
        </w:rPr>
      </w:pPr>
      <w:r>
        <w:rPr>
          <w:lang w:val="en-CA"/>
        </w:rPr>
        <w:t>The Base Code</w:t>
      </w:r>
    </w:p>
    <w:p w:rsidR="00D51D5D" w:rsidRPr="00D51D5D" w:rsidRDefault="00F02774" w:rsidP="00ED07D2">
      <w:pPr>
        <w:tabs>
          <w:tab w:val="right" w:pos="284"/>
        </w:tabs>
        <w:ind w:firstLine="288"/>
        <w:jc w:val="both"/>
        <w:rPr>
          <w:u w:val="single"/>
          <w:lang w:val="en-CA"/>
        </w:rPr>
      </w:pPr>
      <w:r>
        <w:rPr>
          <w:lang w:val="en-CA"/>
        </w:rPr>
        <w:t xml:space="preserve">After </w:t>
      </w:r>
      <w:r w:rsidR="00D51D5D">
        <w:rPr>
          <w:lang w:val="en-CA"/>
        </w:rPr>
        <w:t xml:space="preserve">numerous run trials </w:t>
      </w:r>
      <w:r>
        <w:rPr>
          <w:lang w:val="en-CA"/>
        </w:rPr>
        <w:t xml:space="preserve">we concluded that the base project given was not sufficient enough to incorporate reading and writing to the flash memory. As a result, </w:t>
      </w:r>
      <w:r w:rsidR="005509F6">
        <w:rPr>
          <w:lang w:val="en-CA"/>
        </w:rPr>
        <w:t xml:space="preserve">we used the program </w:t>
      </w:r>
      <w:proofErr w:type="spellStart"/>
      <w:r w:rsidR="005509F6">
        <w:rPr>
          <w:lang w:val="en-CA"/>
        </w:rPr>
        <w:t>CubeMX</w:t>
      </w:r>
      <w:proofErr w:type="spellEnd"/>
      <w:r w:rsidR="005509F6">
        <w:rPr>
          <w:lang w:val="en-CA"/>
        </w:rPr>
        <w:t xml:space="preserve"> which is an initi</w:t>
      </w:r>
      <w:r w:rsidR="00D51D5D">
        <w:rPr>
          <w:lang w:val="en-CA"/>
        </w:rPr>
        <w:t>alization code generator that helps to map out certain areas on the b</w:t>
      </w:r>
      <w:r w:rsidR="00E8527A">
        <w:rPr>
          <w:lang w:val="en-CA"/>
        </w:rPr>
        <w:t>oa</w:t>
      </w:r>
      <w:r w:rsidR="00D51D5D">
        <w:rPr>
          <w:lang w:val="en-CA"/>
        </w:rPr>
        <w:t xml:space="preserve">rd such as pin location and will generate code based on the ones we’d like to map. </w:t>
      </w:r>
      <w:r w:rsidR="00D51D5D" w:rsidRPr="00D51D5D">
        <w:rPr>
          <w:u w:val="single"/>
          <w:lang w:val="en-CA"/>
        </w:rPr>
        <w:t xml:space="preserve">What </w:t>
      </w:r>
      <w:r w:rsidR="00811C2F">
        <w:rPr>
          <w:u w:val="single"/>
          <w:lang w:val="en-CA"/>
        </w:rPr>
        <w:t xml:space="preserve">pins </w:t>
      </w:r>
      <w:r w:rsidR="00D51D5D" w:rsidRPr="00D51D5D">
        <w:rPr>
          <w:u w:val="single"/>
          <w:lang w:val="en-CA"/>
        </w:rPr>
        <w:t>did we map out?</w:t>
      </w:r>
    </w:p>
    <w:p w:rsidR="00D51D5D" w:rsidRDefault="00D51D5D" w:rsidP="00D51D5D">
      <w:pPr>
        <w:pStyle w:val="Heading2"/>
        <w:rPr>
          <w:lang w:val="en-CA"/>
        </w:rPr>
      </w:pPr>
      <w:r>
        <w:rPr>
          <w:lang w:val="en-CA"/>
        </w:rPr>
        <w:lastRenderedPageBreak/>
        <w:t>Generation of Sine Waves</w:t>
      </w:r>
    </w:p>
    <w:p w:rsidR="000C02E9" w:rsidRDefault="00D51D5D" w:rsidP="00D51D5D">
      <w:pPr>
        <w:pStyle w:val="BodyText"/>
        <w:rPr>
          <w:lang w:val="en-CA"/>
        </w:rPr>
      </w:pPr>
      <w:r>
        <w:rPr>
          <w:lang w:val="en-CA"/>
        </w:rPr>
        <w:t xml:space="preserve">Generating sine wave signals were done using the formula (1) given in the lab handout. Initially, to test the implementation, only one sine wave was to be generated. After computing the value of the angle using the arithmetic shown within the arguments </w:t>
      </w:r>
      <w:bookmarkStart w:id="0" w:name="_GoBack"/>
      <w:bookmarkEnd w:id="0"/>
      <w:r>
        <w:rPr>
          <w:lang w:val="en-CA"/>
        </w:rPr>
        <w:t xml:space="preserve">of the function, the sine wave signal was found using a simple CMSIS-DSP function </w:t>
      </w:r>
      <w:r w:rsidR="002C5EBA">
        <w:rPr>
          <w:lang w:val="en-CA"/>
        </w:rPr>
        <w:t>[1]</w:t>
      </w:r>
      <w:r>
        <w:rPr>
          <w:lang w:val="en-CA"/>
        </w:rPr>
        <w:t xml:space="preserve">. This function is a fast approximation of the trigonometric sine function, with one argument, the angle in radians and returns sin(angle). </w:t>
      </w:r>
      <w:r w:rsidR="00E9038D">
        <w:rPr>
          <w:lang w:val="en-CA"/>
        </w:rPr>
        <w:t xml:space="preserve">Moreover, to generate two sine waves, </w:t>
      </w:r>
      <w:r w:rsidR="000C02E9">
        <w:rPr>
          <w:lang w:val="en-CA"/>
        </w:rPr>
        <w:t>we first need</w:t>
      </w:r>
      <w:r w:rsidR="00C90559">
        <w:rPr>
          <w:lang w:val="en-CA"/>
        </w:rPr>
        <w:t>ed</w:t>
      </w:r>
      <w:r w:rsidR="000C02E9">
        <w:rPr>
          <w:lang w:val="en-CA"/>
        </w:rPr>
        <w:t xml:space="preserve"> to know at what frequency do two sine waves mix. To solve this, </w:t>
      </w:r>
      <w:r w:rsidR="00C90559">
        <w:rPr>
          <w:lang w:val="en-CA"/>
        </w:rPr>
        <w:t xml:space="preserve">we used the frequency values C4 and G4 which was found using Table </w:t>
      </w:r>
      <w:r w:rsidR="00F70009">
        <w:rPr>
          <w:lang w:val="en-CA"/>
        </w:rPr>
        <w:t>I</w:t>
      </w:r>
      <w:r w:rsidR="00F11483">
        <w:rPr>
          <w:lang w:val="en-CA"/>
        </w:rPr>
        <w:t>, the corresponding values were 261 and 392 respectively.</w:t>
      </w:r>
    </w:p>
    <w:p w:rsidR="0050668F" w:rsidRDefault="006F2F88" w:rsidP="00D51D5D">
      <w:pPr>
        <w:pStyle w:val="BodyText"/>
        <w:rPr>
          <w:lang w:val="en-CA"/>
        </w:rPr>
      </w:pPr>
      <w:r>
        <w:rPr>
          <w:lang w:val="en-CA"/>
        </w:rPr>
        <w:t>I</w:t>
      </w:r>
      <w:r w:rsidR="0050668F">
        <w:rPr>
          <w:lang w:val="en-CA"/>
        </w:rPr>
        <w:t xml:space="preserve">n order to produce mixed sine waves, we </w:t>
      </w:r>
      <w:r w:rsidR="00D21615">
        <w:rPr>
          <w:lang w:val="en-CA"/>
        </w:rPr>
        <w:t>converted the provided matrix in the documentation to 2 linear equations</w:t>
      </w:r>
      <w:r w:rsidR="00F11483">
        <w:rPr>
          <w:lang w:val="en-CA"/>
        </w:rPr>
        <w:t xml:space="preserve"> (</w:t>
      </w:r>
      <w:r w:rsidR="002C69D7">
        <w:rPr>
          <w:lang w:val="en-CA"/>
        </w:rPr>
        <w:t>2</w:t>
      </w:r>
      <w:r w:rsidR="00F11483">
        <w:rPr>
          <w:lang w:val="en-CA"/>
        </w:rPr>
        <w:t xml:space="preserve">) </w:t>
      </w:r>
      <w:r w:rsidR="00D21615">
        <w:rPr>
          <w:lang w:val="en-CA"/>
        </w:rPr>
        <w:t xml:space="preserve">and </w:t>
      </w:r>
      <w:r w:rsidR="00F11483">
        <w:rPr>
          <w:lang w:val="en-CA"/>
        </w:rPr>
        <w:t>selected coefficients to be of value 0.5. This number was chosen</w:t>
      </w:r>
      <w:r w:rsidR="00F70009">
        <w:rPr>
          <w:lang w:val="en-CA"/>
        </w:rPr>
        <w:t xml:space="preserve"> to center the</w:t>
      </w:r>
      <w:r w:rsidR="00C35BE0">
        <w:rPr>
          <w:lang w:val="en-CA"/>
        </w:rPr>
        <w:t xml:space="preserve"> samples</w:t>
      </w:r>
      <w:r w:rsidR="00F70009">
        <w:rPr>
          <w:lang w:val="en-CA"/>
        </w:rPr>
        <w:t xml:space="preserve">. </w:t>
      </w:r>
      <w:r w:rsidR="00F11483">
        <w:rPr>
          <w:lang w:val="en-CA"/>
        </w:rPr>
        <w:t xml:space="preserve"> </w:t>
      </w:r>
    </w:p>
    <w:p w:rsidR="003B424D" w:rsidRPr="005B520E" w:rsidRDefault="003B31D4" w:rsidP="002C5EBA">
      <w:pPr>
        <w:pStyle w:val="equation"/>
      </w:pPr>
      <w:r w:rsidRPr="005B520E">
        <w:tab/>
      </w:r>
      <m:oMath>
        <m:r>
          <w:rPr>
            <w:rFonts w:ascii="Cambria Math" w:hAnsi="Cambria Math" w:cs="Times New Roman"/>
            <w:lang w:val="en-CA"/>
          </w:rPr>
          <m:t>s(t)=</m:t>
        </m:r>
        <m:r>
          <m:rPr>
            <m:sty m:val="p"/>
          </m:rPr>
          <w:rPr>
            <w:rFonts w:ascii="Cambria Math" w:hAnsi="Cambria Math" w:cs="Times New Roman"/>
            <w:lang w:val="en-CA"/>
          </w:rPr>
          <m:t>sin</m:t>
        </m:r>
        <m:r>
          <w:rPr>
            <w:rFonts w:ascii="Cambria Math" w:hAnsi="Cambria Math" w:cs="Times New Roman"/>
            <w:lang w:val="en-CA"/>
          </w:rPr>
          <m:t>(2</m:t>
        </m:r>
        <m:r>
          <m:rPr>
            <m:sty m:val="p"/>
          </m:rPr>
          <w:rPr>
            <w:rFonts w:ascii="Cambria Math" w:hAnsi="Cambria Math" w:cs="Times New Roman"/>
            <w:lang w:val="en-CA"/>
          </w:rPr>
          <m:t>π</m:t>
        </m:r>
        <m:r>
          <w:rPr>
            <w:rFonts w:ascii="Cambria Math" w:hAnsi="Cambria Math" w:cs="Times New Roman"/>
            <w:lang w:val="en-CA"/>
          </w:rPr>
          <m:t>f</m:t>
        </m:r>
        <m:f>
          <m:fPr>
            <m:ctrlPr>
              <w:rPr>
                <w:rFonts w:ascii="Cambria Math" w:hAnsi="Cambria Math" w:cs="Times New Roman"/>
                <w:lang w:val="en-CA"/>
              </w:rPr>
            </m:ctrlPr>
          </m:fPr>
          <m:num>
            <m:r>
              <w:rPr>
                <w:rFonts w:ascii="Cambria Math" w:hAnsi="Cambria Math" w:cs="Times New Roman"/>
                <w:lang w:val="en-CA"/>
              </w:rPr>
              <m:t>t</m:t>
            </m:r>
          </m:num>
          <m:den>
            <m:sSub>
              <m:sSubPr>
                <m:ctrlPr>
                  <w:rPr>
                    <w:rFonts w:ascii="Cambria Math" w:hAnsi="Cambria Math" w:cs="Times New Roman"/>
                    <w:lang w:val="en-CA"/>
                  </w:rPr>
                </m:ctrlPr>
              </m:sSubPr>
              <m:e>
                <m:r>
                  <w:rPr>
                    <w:rFonts w:ascii="Cambria Math" w:hAnsi="Cambria Math" w:cs="Times New Roman"/>
                    <w:lang w:val="en-CA"/>
                  </w:rPr>
                  <m:t>T</m:t>
                </m:r>
              </m:e>
              <m:sub>
                <m:r>
                  <w:rPr>
                    <w:rFonts w:ascii="Cambria Math" w:hAnsi="Cambria Math" w:cs="Times New Roman"/>
                    <w:lang w:val="en-CA"/>
                  </w:rPr>
                  <m:t>s</m:t>
                </m:r>
              </m:sub>
            </m:sSub>
          </m:den>
        </m:f>
        <m:r>
          <w:rPr>
            <w:rFonts w:ascii="Cambria Math" w:hAnsi="Cambria Math" w:cs="Times New Roman"/>
            <w:lang w:val="en-CA"/>
          </w:rPr>
          <m:t>)</m:t>
        </m:r>
      </m:oMath>
      <w:r>
        <w:tab/>
      </w:r>
      <w:r w:rsidRPr="00CB66E6">
        <w:t></w:t>
      </w:r>
      <w:r w:rsidRPr="00CB66E6">
        <w:t></w:t>
      </w:r>
      <w:r w:rsidRPr="00CB66E6">
        <w:t></w:t>
      </w:r>
    </w:p>
    <w:p w:rsidR="00F34582" w:rsidRPr="005B520E" w:rsidRDefault="00F34582" w:rsidP="00F34582">
      <w:pPr>
        <w:pStyle w:val="equation"/>
      </w:pPr>
      <w:r w:rsidRPr="005B520E">
        <w:tab/>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t</m:t>
            </m:r>
          </m:e>
        </m:d>
        <m:r>
          <w:rPr>
            <w:rFonts w:ascii="Cambria Math" w:hAnsi="Cambria Math"/>
            <w:lang w:val="en-CA"/>
          </w:rPr>
          <m:t xml:space="preserve">=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11</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1</m:t>
            </m:r>
          </m:sub>
        </m:sSub>
        <m:d>
          <m:dPr>
            <m:ctrlPr>
              <w:rPr>
                <w:rFonts w:ascii="Cambria Math" w:hAnsi="Cambria Math"/>
                <w:i/>
                <w:lang w:val="en-CA"/>
              </w:rPr>
            </m:ctrlPr>
          </m:dPr>
          <m:e>
            <m:r>
              <w:rPr>
                <w:rFonts w:ascii="Cambria Math" w:hAnsi="Cambria Math"/>
                <w:lang w:val="en-CA"/>
              </w:rPr>
              <m:t>t</m:t>
            </m:r>
          </m:e>
        </m:d>
        <m:r>
          <w:rPr>
            <w:rFonts w:ascii="Cambria Math" w:hAnsi="Cambria Math"/>
            <w:lang w:val="en-CA"/>
          </w:rPr>
          <m:t xml:space="preserve">+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12</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2</m:t>
            </m:r>
          </m:sub>
        </m:sSub>
        <m:d>
          <m:dPr>
            <m:ctrlPr>
              <w:rPr>
                <w:rFonts w:ascii="Cambria Math" w:hAnsi="Cambria Math"/>
                <w:i/>
                <w:lang w:val="en-CA"/>
              </w:rPr>
            </m:ctrlPr>
          </m:dPr>
          <m:e>
            <m:r>
              <w:rPr>
                <w:rFonts w:ascii="Cambria Math" w:hAnsi="Cambria Math"/>
                <w:lang w:val="en-CA"/>
              </w:rPr>
              <m:t>t</m:t>
            </m:r>
          </m:e>
        </m:d>
      </m:oMath>
      <w:r>
        <w:tab/>
      </w:r>
    </w:p>
    <w:p w:rsidR="003B424D" w:rsidRDefault="003B424D" w:rsidP="00252271">
      <w:pPr>
        <w:pStyle w:val="equation"/>
      </w:pPr>
      <w:r w:rsidRPr="005B520E">
        <w:tab/>
      </w:r>
      <m:oMath>
        <m:sSub>
          <m:sSubPr>
            <m:ctrlPr>
              <w:rPr>
                <w:rFonts w:ascii="Cambria Math" w:hAnsi="Cambria Math"/>
                <w:lang w:val="en-CA"/>
              </w:rPr>
            </m:ctrlPr>
          </m:sSubPr>
          <m:e>
            <m:r>
              <w:rPr>
                <w:rFonts w:ascii="Cambria Math" w:hAnsi="Cambria Math"/>
                <w:lang w:val="en-CA"/>
              </w:rPr>
              <m:t>x</m:t>
            </m:r>
          </m:e>
          <m:sub>
            <m:r>
              <w:rPr>
                <w:rFonts w:ascii="Cambria Math" w:hAnsi="Cambria Math"/>
                <w:lang w:val="en-CA"/>
              </w:rPr>
              <m:t>2</m:t>
            </m:r>
          </m:sub>
        </m:sSub>
        <m:r>
          <w:rPr>
            <w:rFonts w:ascii="Cambria Math" w:hAnsi="Cambria Math"/>
            <w:lang w:val="en-CA"/>
          </w:rPr>
          <m:t xml:space="preserve">(t) =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21</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1</m:t>
            </m:r>
          </m:sub>
        </m:sSub>
        <m:r>
          <w:rPr>
            <w:rFonts w:ascii="Cambria Math" w:hAnsi="Cambria Math"/>
            <w:lang w:val="en-CA"/>
          </w:rPr>
          <m:t xml:space="preserve">(t) + </m:t>
        </m:r>
        <m:sSub>
          <m:sSubPr>
            <m:ctrlPr>
              <w:rPr>
                <w:rFonts w:ascii="Cambria Math" w:hAnsi="Cambria Math"/>
                <w:lang w:val="en-CA"/>
              </w:rPr>
            </m:ctrlPr>
          </m:sSubPr>
          <m:e>
            <m:r>
              <w:rPr>
                <w:rFonts w:ascii="Cambria Math" w:hAnsi="Cambria Math"/>
                <w:lang w:val="en-CA"/>
              </w:rPr>
              <m:t>a</m:t>
            </m:r>
          </m:e>
          <m:sub>
            <m:r>
              <w:rPr>
                <w:rFonts w:ascii="Cambria Math" w:hAnsi="Cambria Math"/>
                <w:lang w:val="en-CA"/>
              </w:rPr>
              <m:t>22</m:t>
            </m:r>
          </m:sub>
        </m:sSub>
        <m:sSub>
          <m:sSubPr>
            <m:ctrlPr>
              <w:rPr>
                <w:rFonts w:ascii="Cambria Math" w:hAnsi="Cambria Math"/>
                <w:lang w:val="en-CA"/>
              </w:rPr>
            </m:ctrlPr>
          </m:sSubPr>
          <m:e>
            <m:r>
              <w:rPr>
                <w:rFonts w:ascii="Cambria Math" w:hAnsi="Cambria Math"/>
                <w:lang w:val="en-CA"/>
              </w:rPr>
              <m:t>s</m:t>
            </m:r>
          </m:e>
          <m:sub>
            <m:r>
              <w:rPr>
                <w:rFonts w:ascii="Cambria Math" w:hAnsi="Cambria Math"/>
                <w:lang w:val="en-CA"/>
              </w:rPr>
              <m:t>2</m:t>
            </m:r>
          </m:sub>
        </m:sSub>
        <m:r>
          <w:rPr>
            <w:rFonts w:ascii="Cambria Math" w:hAnsi="Cambria Math"/>
            <w:lang w:val="en-CA"/>
          </w:rPr>
          <m:t>(t)</m:t>
        </m:r>
      </m:oMath>
      <w:r>
        <w:tab/>
      </w:r>
      <w:r w:rsidRPr="00CB66E6">
        <w:t></w:t>
      </w:r>
      <w:r w:rsidR="002C5EBA">
        <w:t></w:t>
      </w:r>
      <w:r w:rsidRPr="00CB66E6">
        <w:t></w:t>
      </w:r>
    </w:p>
    <w:p w:rsidR="00252271" w:rsidRPr="003B424D" w:rsidRDefault="00252271" w:rsidP="00252271">
      <w:pPr>
        <w:pStyle w:val="equation"/>
      </w:pPr>
    </w:p>
    <w:p w:rsidR="00F70009" w:rsidRPr="005B520E" w:rsidRDefault="00F70009" w:rsidP="00F70009">
      <w:pPr>
        <w:pStyle w:val="tablehead"/>
      </w:pPr>
      <w:r w:rsidRPr="00F70009">
        <w:t>Frequencies for equal-tempered scale, A4 = 440 Hz</w:t>
      </w:r>
      <w:r w:rsidR="0066114E" w:rsidRPr="0066114E">
        <w:rPr>
          <w:rStyle w:val="Heading1Char"/>
          <w:sz w:val="16"/>
          <w:szCs w:val="16"/>
          <w:vertAlign w:val="superscript"/>
        </w:rPr>
        <w:t>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4"/>
        <w:gridCol w:w="1469"/>
      </w:tblGrid>
      <w:tr w:rsidR="00B372DC" w:rsidTr="00B372DC">
        <w:trPr>
          <w:cantSplit/>
          <w:trHeight w:val="240"/>
          <w:tblHeader/>
          <w:jc w:val="center"/>
        </w:trPr>
        <w:tc>
          <w:tcPr>
            <w:tcW w:w="720" w:type="dxa"/>
            <w:vAlign w:val="center"/>
          </w:tcPr>
          <w:p w:rsidR="00B372DC" w:rsidRDefault="00B372DC" w:rsidP="004F3700">
            <w:pPr>
              <w:pStyle w:val="tablecolhead"/>
            </w:pPr>
            <w:r>
              <w:t>Note</w:t>
            </w:r>
          </w:p>
        </w:tc>
        <w:tc>
          <w:tcPr>
            <w:tcW w:w="2344" w:type="dxa"/>
            <w:tcBorders>
              <w:right w:val="single" w:sz="4" w:space="0" w:color="000000"/>
            </w:tcBorders>
            <w:vAlign w:val="center"/>
          </w:tcPr>
          <w:p w:rsidR="00B372DC" w:rsidRDefault="00B372DC" w:rsidP="004F3700">
            <w:pPr>
              <w:pStyle w:val="tablecolhead"/>
            </w:pPr>
            <w:r>
              <w:t>Frequency (Hz)</w:t>
            </w:r>
          </w:p>
        </w:tc>
        <w:tc>
          <w:tcPr>
            <w:tcW w:w="1469" w:type="dxa"/>
            <w:tcBorders>
              <w:right w:val="single" w:sz="4" w:space="0" w:color="000000"/>
            </w:tcBorders>
            <w:vAlign w:val="center"/>
          </w:tcPr>
          <w:p w:rsidR="00B372DC" w:rsidRDefault="00B372DC" w:rsidP="00B372DC">
            <w:pPr>
              <w:pStyle w:val="tablecolhead"/>
            </w:pPr>
            <w:r>
              <w:t>Wavelength (cm)</w:t>
            </w:r>
          </w:p>
        </w:tc>
      </w:tr>
      <w:tr w:rsidR="00B372DC" w:rsidTr="00B372DC">
        <w:trPr>
          <w:trHeight w:val="320"/>
          <w:jc w:val="center"/>
        </w:trPr>
        <w:tc>
          <w:tcPr>
            <w:tcW w:w="720" w:type="dxa"/>
            <w:vAlign w:val="center"/>
          </w:tcPr>
          <w:p w:rsidR="00B372DC" w:rsidRDefault="0066114E" w:rsidP="004F3700">
            <w:pPr>
              <w:pStyle w:val="tablecopy"/>
              <w:rPr>
                <w:sz w:val="8"/>
                <w:szCs w:val="8"/>
              </w:rPr>
            </w:pPr>
            <w:r>
              <w:t>C4</w:t>
            </w:r>
          </w:p>
        </w:tc>
        <w:tc>
          <w:tcPr>
            <w:tcW w:w="2344" w:type="dxa"/>
            <w:tcBorders>
              <w:right w:val="single" w:sz="4" w:space="0" w:color="000000"/>
            </w:tcBorders>
            <w:vAlign w:val="center"/>
          </w:tcPr>
          <w:p w:rsidR="00B372DC" w:rsidRDefault="0066114E" w:rsidP="003B31D4">
            <w:pPr>
              <w:pStyle w:val="tablecopy"/>
              <w:jc w:val="center"/>
            </w:pPr>
            <w:r>
              <w:t>261.63</w:t>
            </w:r>
          </w:p>
        </w:tc>
        <w:tc>
          <w:tcPr>
            <w:tcW w:w="1469" w:type="dxa"/>
            <w:tcBorders>
              <w:left w:val="single" w:sz="4" w:space="0" w:color="000000"/>
              <w:right w:val="single" w:sz="4" w:space="0" w:color="000000"/>
            </w:tcBorders>
            <w:vAlign w:val="center"/>
          </w:tcPr>
          <w:p w:rsidR="00B372DC" w:rsidRDefault="0066114E" w:rsidP="004F3700">
            <w:pPr>
              <w:rPr>
                <w:sz w:val="16"/>
                <w:szCs w:val="16"/>
              </w:rPr>
            </w:pPr>
            <w:r>
              <w:rPr>
                <w:sz w:val="16"/>
                <w:szCs w:val="16"/>
              </w:rPr>
              <w:t>131.87</w:t>
            </w:r>
          </w:p>
        </w:tc>
      </w:tr>
      <w:tr w:rsidR="0066114E" w:rsidTr="00B372DC">
        <w:trPr>
          <w:trHeight w:val="320"/>
          <w:jc w:val="center"/>
        </w:trPr>
        <w:tc>
          <w:tcPr>
            <w:tcW w:w="720" w:type="dxa"/>
            <w:vAlign w:val="center"/>
          </w:tcPr>
          <w:p w:rsidR="0066114E" w:rsidRDefault="003B31D4" w:rsidP="004F3700">
            <w:pPr>
              <w:pStyle w:val="tablecopy"/>
            </w:pPr>
            <w:r>
              <w:t>G4</w:t>
            </w:r>
          </w:p>
        </w:tc>
        <w:tc>
          <w:tcPr>
            <w:tcW w:w="2344" w:type="dxa"/>
            <w:tcBorders>
              <w:right w:val="single" w:sz="4" w:space="0" w:color="000000"/>
            </w:tcBorders>
            <w:vAlign w:val="center"/>
          </w:tcPr>
          <w:p w:rsidR="0066114E" w:rsidRDefault="003B31D4" w:rsidP="003B31D4">
            <w:pPr>
              <w:pStyle w:val="tablecopy"/>
              <w:jc w:val="center"/>
            </w:pPr>
            <w:r>
              <w:t>392.00</w:t>
            </w:r>
          </w:p>
        </w:tc>
        <w:tc>
          <w:tcPr>
            <w:tcW w:w="1469" w:type="dxa"/>
            <w:tcBorders>
              <w:left w:val="single" w:sz="4" w:space="0" w:color="000000"/>
              <w:right w:val="single" w:sz="4" w:space="0" w:color="000000"/>
            </w:tcBorders>
            <w:vAlign w:val="center"/>
          </w:tcPr>
          <w:p w:rsidR="0066114E" w:rsidRDefault="003B31D4" w:rsidP="004F3700">
            <w:pPr>
              <w:rPr>
                <w:sz w:val="16"/>
                <w:szCs w:val="16"/>
              </w:rPr>
            </w:pPr>
            <w:r>
              <w:rPr>
                <w:sz w:val="16"/>
                <w:szCs w:val="16"/>
              </w:rPr>
              <w:t>88.01</w:t>
            </w:r>
          </w:p>
        </w:tc>
      </w:tr>
    </w:tbl>
    <w:p w:rsidR="00F70009" w:rsidRPr="003B424D" w:rsidRDefault="00252271" w:rsidP="003B424D">
      <w:pPr>
        <w:pStyle w:val="tablefootnote"/>
      </w:pPr>
      <w:r>
        <w:t>Extracted s</w:t>
      </w:r>
      <w:r w:rsidR="00F70009">
        <w:t xml:space="preserve">ample </w:t>
      </w:r>
      <w:r>
        <w:t>from</w:t>
      </w:r>
      <w:r w:rsidR="00F70009">
        <w:t xml:space="preserve"> </w:t>
      </w:r>
      <w:r w:rsidR="0066114E">
        <w:t xml:space="preserve">Physics of Music – Notes </w:t>
      </w:r>
      <w:r w:rsidR="00F70009" w:rsidRPr="005B520E">
        <w:t>(</w:t>
      </w:r>
      <w:r w:rsidR="0066114E" w:rsidRPr="0066114E">
        <w:rPr>
          <w:i/>
        </w:rPr>
        <w:t>https://pages.mtu.edu/~suits/notefreqs.html</w:t>
      </w:r>
      <w:r w:rsidR="00F70009" w:rsidRPr="005B520E">
        <w:t>)</w:t>
      </w:r>
    </w:p>
    <w:p w:rsidR="00D51D5D" w:rsidRDefault="00D51D5D" w:rsidP="00D51D5D">
      <w:pPr>
        <w:jc w:val="both"/>
        <w:rPr>
          <w:lang w:val="en-CA"/>
        </w:rPr>
      </w:pPr>
    </w:p>
    <w:p w:rsidR="006F2F88" w:rsidRDefault="006F2F88" w:rsidP="006F2F88">
      <w:pPr>
        <w:pStyle w:val="Heading2"/>
        <w:rPr>
          <w:lang w:val="en-CA"/>
        </w:rPr>
      </w:pPr>
      <w:r>
        <w:rPr>
          <w:lang w:val="en-CA"/>
        </w:rPr>
        <w:t>Writing Sine Wave Sample to DAC</w:t>
      </w:r>
    </w:p>
    <w:p w:rsidR="0068598B" w:rsidRPr="0068598B" w:rsidRDefault="00D22ACB" w:rsidP="00EF7781">
      <w:pPr>
        <w:ind w:firstLine="288"/>
        <w:jc w:val="both"/>
        <w:rPr>
          <w:lang w:val="en-CA"/>
        </w:rPr>
      </w:pPr>
      <w:r>
        <w:rPr>
          <w:lang w:val="en-CA"/>
        </w:rPr>
        <w:t>We decided to display the sine waves onto the oscilloscope using the DAC output. This was a fairly simple solution as we implemented the same approach as Lab 2. We initiated channels 1 and 2</w:t>
      </w:r>
      <w:r w:rsidR="00FF2500">
        <w:rPr>
          <w:lang w:val="en-CA"/>
        </w:rPr>
        <w:t xml:space="preserve"> and used the </w:t>
      </w:r>
      <w:proofErr w:type="spellStart"/>
      <w:r w:rsidR="002C5EBA">
        <w:rPr>
          <w:lang w:val="en-CA"/>
        </w:rPr>
        <w:t>HAL_DAC_SetValue</w:t>
      </w:r>
      <w:proofErr w:type="spellEnd"/>
      <w:r w:rsidR="001B23EB">
        <w:rPr>
          <w:lang w:val="en-CA"/>
        </w:rPr>
        <w:t xml:space="preserve"> [2]</w:t>
      </w:r>
      <w:r w:rsidR="002C5EBA">
        <w:rPr>
          <w:lang w:val="en-CA"/>
        </w:rPr>
        <w:t xml:space="preserve"> </w:t>
      </w:r>
      <w:r w:rsidR="00FF2500">
        <w:rPr>
          <w:lang w:val="en-CA"/>
        </w:rPr>
        <w:t>function</w:t>
      </w:r>
      <w:r w:rsidR="002C5EBA">
        <w:rPr>
          <w:lang w:val="en-CA"/>
        </w:rPr>
        <w:t xml:space="preserve"> </w:t>
      </w:r>
      <w:r w:rsidR="0068598B">
        <w:rPr>
          <w:lang w:val="en-CA"/>
        </w:rPr>
        <w:t xml:space="preserve">which contains 4 parameters, a DAC </w:t>
      </w:r>
      <w:proofErr w:type="spellStart"/>
      <w:r w:rsidR="0068598B">
        <w:rPr>
          <w:lang w:val="en-CA"/>
        </w:rPr>
        <w:t>handletype</w:t>
      </w:r>
      <w:proofErr w:type="spellEnd"/>
      <w:r w:rsidR="0068598B">
        <w:rPr>
          <w:lang w:val="en-CA"/>
        </w:rPr>
        <w:t xml:space="preserve"> which is a </w:t>
      </w:r>
      <w:r w:rsidR="00E20925">
        <w:rPr>
          <w:lang w:val="en-CA"/>
        </w:rPr>
        <w:t xml:space="preserve">pointer a </w:t>
      </w:r>
      <w:proofErr w:type="spellStart"/>
      <w:r w:rsidR="00E20925">
        <w:rPr>
          <w:lang w:val="en-CA"/>
        </w:rPr>
        <w:t>DAC_Han</w:t>
      </w:r>
      <w:r w:rsidR="00962363">
        <w:rPr>
          <w:lang w:val="en-CA"/>
        </w:rPr>
        <w:t>d</w:t>
      </w:r>
      <w:r w:rsidR="00E20925">
        <w:rPr>
          <w:lang w:val="en-CA"/>
        </w:rPr>
        <w:t>leTypeDef</w:t>
      </w:r>
      <w:proofErr w:type="spellEnd"/>
      <w:r w:rsidR="00E20925">
        <w:rPr>
          <w:lang w:val="en-CA"/>
        </w:rPr>
        <w:t xml:space="preserve"> structure that contains the configuration information for the specified DAC</w:t>
      </w:r>
      <w:r w:rsidR="00962363">
        <w:rPr>
          <w:lang w:val="en-CA"/>
        </w:rPr>
        <w:t xml:space="preserve">, the DAC channel that we want to write </w:t>
      </w:r>
      <w:r w:rsidR="000555B3">
        <w:rPr>
          <w:lang w:val="en-CA"/>
        </w:rPr>
        <w:t>to, the</w:t>
      </w:r>
      <w:r w:rsidR="00EF7781">
        <w:rPr>
          <w:lang w:val="en-CA"/>
        </w:rPr>
        <w:t xml:space="preserve"> data alignment, and finally the output signals.</w:t>
      </w:r>
    </w:p>
    <w:p w:rsidR="0068598B" w:rsidRPr="006F2F88" w:rsidRDefault="0068598B" w:rsidP="002C5EBA">
      <w:pPr>
        <w:ind w:firstLine="288"/>
        <w:jc w:val="both"/>
        <w:rPr>
          <w:lang w:val="en-CA"/>
        </w:rPr>
      </w:pPr>
    </w:p>
    <w:p w:rsidR="00264371" w:rsidRDefault="006F2F88" w:rsidP="00264371">
      <w:pPr>
        <w:pStyle w:val="BodyText"/>
        <w:rPr>
          <w:noProof/>
          <w:lang w:val="en-CA"/>
        </w:rPr>
      </w:pPr>
      <w:r>
        <w:rPr>
          <w:lang w:val="en-CA"/>
        </w:rPr>
        <w:t>Furthermore, the second sine wave signal was offset with a DC value of 32000 (2*16000) because it was required to generate 32000 samples. Both of our sine waves were sampled at a rate of 16000 samples/second, so we can generate samples worth 2 seconds of a sine wave.</w:t>
      </w:r>
      <w:r w:rsidRPr="003B31D4">
        <w:rPr>
          <w:noProof/>
        </w:rPr>
        <w:t xml:space="preserve"> </w:t>
      </w:r>
      <w:r>
        <w:rPr>
          <w:noProof/>
          <w:lang w:val="en-CA"/>
        </w:rPr>
        <w:t xml:space="preserve">This would mean that we would be placing first sine wave iteratively form 0 to 31999, and the next sine wave offset by 32000. </w:t>
      </w:r>
      <w:r w:rsidR="00240E5C" w:rsidRPr="00240E5C">
        <w:rPr>
          <w:noProof/>
          <w:u w:val="single"/>
          <w:lang w:val="en-CA"/>
        </w:rPr>
        <w:t>MAYBE ADD SOMETHING ABOUT SYSTICK IN HERE?</w:t>
      </w:r>
    </w:p>
    <w:p w:rsidR="00391840" w:rsidRDefault="00391840" w:rsidP="00391840">
      <w:pPr>
        <w:pStyle w:val="Heading2"/>
        <w:rPr>
          <w:lang w:val="en-CA"/>
        </w:rPr>
      </w:pPr>
      <w:r>
        <w:rPr>
          <w:lang w:val="en-CA"/>
        </w:rPr>
        <w:t>Writing Sine Wave to Flash and Playback from Audio</w:t>
      </w:r>
    </w:p>
    <w:p w:rsidR="00264371" w:rsidRDefault="00264371" w:rsidP="00AC1A68">
      <w:pPr>
        <w:ind w:firstLine="288"/>
        <w:jc w:val="both"/>
        <w:rPr>
          <w:u w:val="single"/>
          <w:lang w:val="en-CA"/>
        </w:rPr>
      </w:pPr>
      <w:r>
        <w:rPr>
          <w:lang w:val="en-CA"/>
        </w:rPr>
        <w:t xml:space="preserve">We were provided with a document [3] that helped us instantiate and understand the external flash of the board. </w:t>
      </w:r>
      <w:r w:rsidR="001932F7">
        <w:rPr>
          <w:lang w:val="en-CA"/>
        </w:rPr>
        <w:t xml:space="preserve">While computing each sine wave, we also wrote it to the QSPI. This was done using the function </w:t>
      </w:r>
      <w:proofErr w:type="spellStart"/>
      <w:r w:rsidR="001932F7">
        <w:rPr>
          <w:lang w:val="en-CA"/>
        </w:rPr>
        <w:t>BSP_QSPI_Write</w:t>
      </w:r>
      <w:proofErr w:type="spellEnd"/>
      <w:r w:rsidR="001932F7">
        <w:rPr>
          <w:lang w:val="en-CA"/>
        </w:rPr>
        <w:t xml:space="preserve"> [4] </w:t>
      </w:r>
      <w:r w:rsidR="001932F7">
        <w:rPr>
          <w:lang w:val="en-CA"/>
        </w:rPr>
        <w:t>which takes in 3 parameters</w:t>
      </w:r>
      <w:r w:rsidR="000C7EA0">
        <w:rPr>
          <w:lang w:val="en-CA"/>
        </w:rPr>
        <w:t xml:space="preserve">; pointer to data (sine wave) to be written, write starting address and the size of the data to write. This function writes to the QSPI memory. Next, in order to read values from the QSPI, we used the function </w:t>
      </w:r>
      <w:proofErr w:type="spellStart"/>
      <w:r w:rsidR="000C7EA0">
        <w:rPr>
          <w:lang w:val="en-CA"/>
        </w:rPr>
        <w:t>BSP_QSPI_Read</w:t>
      </w:r>
      <w:proofErr w:type="spellEnd"/>
      <w:r w:rsidR="000C7EA0">
        <w:rPr>
          <w:lang w:val="en-CA"/>
        </w:rPr>
        <w:t xml:space="preserve"> </w:t>
      </w:r>
      <w:r w:rsidR="002E3D87">
        <w:rPr>
          <w:lang w:val="en-CA"/>
        </w:rPr>
        <w:t xml:space="preserve">[4] and </w:t>
      </w:r>
      <w:r w:rsidR="002E3D87" w:rsidRPr="002E3D87">
        <w:rPr>
          <w:u w:val="single"/>
          <w:lang w:val="en-CA"/>
        </w:rPr>
        <w:t>this allowed us to ou</w:t>
      </w:r>
      <w:r w:rsidR="007F1244">
        <w:rPr>
          <w:u w:val="single"/>
          <w:lang w:val="en-CA"/>
        </w:rPr>
        <w:t>t</w:t>
      </w:r>
      <w:r w:rsidR="002E3D87" w:rsidRPr="002E3D87">
        <w:rPr>
          <w:u w:val="single"/>
          <w:lang w:val="en-CA"/>
        </w:rPr>
        <w:t xml:space="preserve">put sample to the audio interface using the flash memory. </w:t>
      </w:r>
    </w:p>
    <w:p w:rsidR="001348D5" w:rsidRDefault="001348D5" w:rsidP="001348D5">
      <w:pPr>
        <w:jc w:val="both"/>
        <w:rPr>
          <w:lang w:val="en-CA"/>
        </w:rPr>
      </w:pPr>
    </w:p>
    <w:p w:rsidR="003B65AA" w:rsidRDefault="001348D5" w:rsidP="001348D5">
      <w:pPr>
        <w:jc w:val="both"/>
        <w:rPr>
          <w:lang w:val="en-CA"/>
        </w:rPr>
      </w:pPr>
      <w:r>
        <w:rPr>
          <w:lang w:val="en-CA"/>
        </w:rPr>
        <w:t xml:space="preserve">The following </w:t>
      </w:r>
      <w:r w:rsidR="003B65AA">
        <w:rPr>
          <w:lang w:val="en-CA"/>
        </w:rPr>
        <w:t>software architecture</w:t>
      </w:r>
      <w:r w:rsidR="00B52D49">
        <w:rPr>
          <w:lang w:val="en-CA"/>
        </w:rPr>
        <w:t xml:space="preserve"> visually</w:t>
      </w:r>
      <w:r>
        <w:rPr>
          <w:lang w:val="en-CA"/>
        </w:rPr>
        <w:t xml:space="preserve"> explains our approach </w:t>
      </w:r>
      <w:r w:rsidR="00AC1A68">
        <w:rPr>
          <w:lang w:val="en-CA"/>
        </w:rPr>
        <w:t>to the initial part of this experiment</w:t>
      </w:r>
      <w:r w:rsidR="003B65AA">
        <w:rPr>
          <w:lang w:val="en-CA"/>
        </w:rPr>
        <w:t>:</w:t>
      </w:r>
    </w:p>
    <w:p w:rsidR="001348D5" w:rsidRDefault="00AC1A68" w:rsidP="001348D5">
      <w:pPr>
        <w:jc w:val="both"/>
        <w:rPr>
          <w:lang w:val="en-CA"/>
        </w:rPr>
      </w:pPr>
      <w:r>
        <w:rPr>
          <w:lang w:val="en-CA"/>
        </w:rPr>
        <w:t xml:space="preserve"> </w:t>
      </w:r>
    </w:p>
    <w:p w:rsidR="00AC1A68" w:rsidRDefault="00AC1A68" w:rsidP="001348D5">
      <w:pPr>
        <w:jc w:val="both"/>
        <w:rPr>
          <w:lang w:val="en-CA"/>
        </w:rPr>
      </w:pPr>
    </w:p>
    <w:p w:rsidR="00AC1A68" w:rsidRDefault="00AC1A68" w:rsidP="00AC1A68">
      <w:pPr>
        <w:rPr>
          <w:lang w:val="en-CA"/>
        </w:rPr>
      </w:pPr>
      <w:r>
        <w:rPr>
          <w:lang w:val="en-CA"/>
        </w:rPr>
        <w:t>[INSERT BLOCK DIAGRAM HERE]</w:t>
      </w:r>
    </w:p>
    <w:p w:rsidR="00AC1A68" w:rsidRDefault="00AC1A68" w:rsidP="00AC1A68">
      <w:pPr>
        <w:rPr>
          <w:lang w:val="en-CA"/>
        </w:rPr>
      </w:pPr>
    </w:p>
    <w:p w:rsidR="00AC1A68" w:rsidRDefault="00AC1A68" w:rsidP="00AC1A68">
      <w:pPr>
        <w:pStyle w:val="Heading1"/>
        <w:rPr>
          <w:lang w:val="en-CA"/>
        </w:rPr>
      </w:pPr>
      <w:r>
        <w:rPr>
          <w:lang w:val="en-CA"/>
        </w:rPr>
        <w:t>Results</w:t>
      </w:r>
    </w:p>
    <w:p w:rsidR="00AC1A68" w:rsidRDefault="00050A3E" w:rsidP="00AC1A68">
      <w:pPr>
        <w:jc w:val="both"/>
        <w:rPr>
          <w:lang w:val="en-CA"/>
        </w:rPr>
      </w:pPr>
      <w:r>
        <w:rPr>
          <w:lang w:val="en-CA"/>
        </w:rPr>
        <w:t xml:space="preserve">Two sine wave signals (mixed) were displayed on the oscilloscope pleasantly. </w:t>
      </w:r>
      <w:r w:rsidR="00596770" w:rsidRPr="00596770">
        <w:rPr>
          <w:u w:val="single"/>
          <w:lang w:val="en-CA"/>
        </w:rPr>
        <w:t>The signal had fluctuating amplitudes, and this occurred because of</w:t>
      </w:r>
      <w:r w:rsidR="00596770">
        <w:rPr>
          <w:lang w:val="en-CA"/>
        </w:rPr>
        <w:t xml:space="preserve"> _____.  Furthermore, by plugging a headphone into the stereo jack we were able to hear </w:t>
      </w:r>
      <w:r w:rsidR="005E1A61">
        <w:rPr>
          <w:lang w:val="en-CA"/>
        </w:rPr>
        <w:t xml:space="preserve">two types of notes. </w:t>
      </w:r>
      <w:r w:rsidR="00C33218">
        <w:rPr>
          <w:lang w:val="en-CA"/>
        </w:rPr>
        <w:t>This is because for this part of the experiment, we are listening to the mixed signals</w:t>
      </w:r>
      <w:r w:rsidR="005274A1">
        <w:rPr>
          <w:lang w:val="en-CA"/>
        </w:rPr>
        <w:t xml:space="preserve"> (x</w:t>
      </w:r>
      <w:r w:rsidR="005274A1" w:rsidRPr="005274A1">
        <w:rPr>
          <w:vertAlign w:val="subscript"/>
          <w:lang w:val="en-CA"/>
        </w:rPr>
        <w:t>1</w:t>
      </w:r>
      <w:r w:rsidR="005274A1">
        <w:rPr>
          <w:lang w:val="en-CA"/>
        </w:rPr>
        <w:t>(t) and x</w:t>
      </w:r>
      <w:r w:rsidR="005274A1" w:rsidRPr="005274A1">
        <w:rPr>
          <w:vertAlign w:val="subscript"/>
          <w:lang w:val="en-CA"/>
        </w:rPr>
        <w:t>2</w:t>
      </w:r>
      <w:r w:rsidR="005274A1">
        <w:rPr>
          <w:lang w:val="en-CA"/>
        </w:rPr>
        <w:t>(t)) and this</w:t>
      </w:r>
      <w:r w:rsidR="003C0D91">
        <w:rPr>
          <w:lang w:val="en-CA"/>
        </w:rPr>
        <w:t xml:space="preserve"> is in</w:t>
      </w:r>
      <w:r w:rsidR="005274A1">
        <w:rPr>
          <w:lang w:val="en-CA"/>
        </w:rPr>
        <w:t xml:space="preserve"> </w:t>
      </w:r>
      <w:r w:rsidR="003C0D91">
        <w:rPr>
          <w:lang w:val="en-CA"/>
        </w:rPr>
        <w:t>coherence</w:t>
      </w:r>
      <w:r w:rsidR="005274A1">
        <w:rPr>
          <w:lang w:val="en-CA"/>
        </w:rPr>
        <w:t xml:space="preserve"> with our laboratory documentation </w:t>
      </w:r>
      <w:r w:rsidR="003C0D91">
        <w:rPr>
          <w:lang w:val="en-CA"/>
        </w:rPr>
        <w:t>mentioning that this is normal to hear as it is a linear combination of the original sine waves.</w:t>
      </w:r>
    </w:p>
    <w:p w:rsidR="00ED07D2" w:rsidRPr="003C0D91" w:rsidRDefault="004A2558" w:rsidP="003C0D91">
      <w:pPr>
        <w:pStyle w:val="Heading1"/>
        <w:rPr>
          <w:lang w:val="en-CA"/>
        </w:rPr>
      </w:pPr>
      <w:r>
        <w:rPr>
          <w:lang w:val="en-CA"/>
        </w:rPr>
        <w:t>Conclusion</w:t>
      </w:r>
    </w:p>
    <w:p w:rsidR="004A2558" w:rsidRDefault="00ED07D2" w:rsidP="00CC3C17">
      <w:pPr>
        <w:tabs>
          <w:tab w:val="right" w:pos="426"/>
        </w:tabs>
        <w:ind w:firstLine="284"/>
        <w:jc w:val="both"/>
        <w:rPr>
          <w:lang w:val="en-CA"/>
        </w:rPr>
      </w:pPr>
      <w:r>
        <w:rPr>
          <w:lang w:val="en-CA"/>
        </w:rPr>
        <w:tab/>
      </w:r>
      <w:r w:rsidR="007705BD">
        <w:rPr>
          <w:lang w:val="en-CA"/>
        </w:rPr>
        <w:t xml:space="preserve">The following lab allowed us to dive into a microprocessor and understand its components by building an audio </w:t>
      </w:r>
      <w:r w:rsidR="00CC3C17">
        <w:rPr>
          <w:lang w:val="en-CA"/>
        </w:rPr>
        <w:t>a</w:t>
      </w:r>
      <w:r w:rsidR="007705BD">
        <w:rPr>
          <w:lang w:val="en-CA"/>
        </w:rPr>
        <w:t xml:space="preserve">pplication. </w:t>
      </w:r>
      <w:r w:rsidR="004A2558">
        <w:rPr>
          <w:lang w:val="en-CA"/>
        </w:rPr>
        <w:t xml:space="preserve">The initial part of the lab report allowed us to incorporate different </w:t>
      </w:r>
      <w:r w:rsidR="0022364A">
        <w:rPr>
          <w:lang w:val="en-CA"/>
        </w:rPr>
        <w:t xml:space="preserve">functions and libraries (namely QSPI and CMSIS-DSP) to output mixed sine waves. </w:t>
      </w:r>
      <w:r w:rsidR="007705BD">
        <w:rPr>
          <w:lang w:val="en-CA"/>
        </w:rPr>
        <w:t xml:space="preserve">The biggest challenge faced during the initial process was how to read and write samples to the external flash memory. Through reading the link the teaching assistant provided us, we were able to determine what </w:t>
      </w:r>
      <w:r w:rsidR="009C728C" w:rsidRPr="009C728C">
        <w:rPr>
          <w:u w:val="single"/>
          <w:lang w:val="en-CA"/>
        </w:rPr>
        <w:t>class</w:t>
      </w:r>
      <w:r w:rsidR="009C728C">
        <w:rPr>
          <w:lang w:val="en-CA"/>
        </w:rPr>
        <w:t xml:space="preserve"> to use and how. We were able to read from the flash memory and then output the </w:t>
      </w:r>
      <w:r w:rsidR="00DE1A0C">
        <w:rPr>
          <w:lang w:val="en-CA"/>
        </w:rPr>
        <w:t>number</w:t>
      </w:r>
      <w:r w:rsidR="009C728C">
        <w:rPr>
          <w:lang w:val="en-CA"/>
        </w:rPr>
        <w:t xml:space="preserve"> of samples on to the oscilloscope. The oscilloscope portrayed an appropriate mixed signal. Since we used coeffi</w:t>
      </w:r>
      <w:r w:rsidR="00DE1A0C">
        <w:rPr>
          <w:lang w:val="en-CA"/>
        </w:rPr>
        <w:t>ci</w:t>
      </w:r>
      <w:r w:rsidR="009C728C">
        <w:rPr>
          <w:lang w:val="en-CA"/>
        </w:rPr>
        <w:t xml:space="preserve">ents of 0.5, to center the signal, we were able to clearly see the signals. Finally, while the oscilloscope was running, we also managed to get playback </w:t>
      </w:r>
      <w:r w:rsidR="00F25745">
        <w:rPr>
          <w:lang w:val="en-CA"/>
        </w:rPr>
        <w:t>of x</w:t>
      </w:r>
      <w:r w:rsidR="00F25745" w:rsidRPr="00F25745">
        <w:rPr>
          <w:vertAlign w:val="subscript"/>
          <w:lang w:val="en-CA"/>
        </w:rPr>
        <w:t>1</w:t>
      </w:r>
      <w:r w:rsidR="00F25745">
        <w:rPr>
          <w:lang w:val="en-CA"/>
        </w:rPr>
        <w:t>(t) and x</w:t>
      </w:r>
      <w:r w:rsidR="00F25745" w:rsidRPr="00F25745">
        <w:rPr>
          <w:vertAlign w:val="subscript"/>
          <w:lang w:val="en-CA"/>
        </w:rPr>
        <w:t>2</w:t>
      </w:r>
      <w:r w:rsidR="00F25745">
        <w:rPr>
          <w:lang w:val="en-CA"/>
        </w:rPr>
        <w:t>(t), where each of them contained two notes that are a linear combination of the original signals (s</w:t>
      </w:r>
      <w:r w:rsidR="00F25745" w:rsidRPr="00F25745">
        <w:rPr>
          <w:vertAlign w:val="subscript"/>
          <w:lang w:val="en-CA"/>
        </w:rPr>
        <w:t>1</w:t>
      </w:r>
      <w:r w:rsidR="00F25745">
        <w:rPr>
          <w:lang w:val="en-CA"/>
        </w:rPr>
        <w:t>(t) and s</w:t>
      </w:r>
      <w:r w:rsidR="00F25745" w:rsidRPr="00F25745">
        <w:rPr>
          <w:vertAlign w:val="subscript"/>
          <w:lang w:val="en-CA"/>
        </w:rPr>
        <w:t>2</w:t>
      </w:r>
      <w:r w:rsidR="00F25745">
        <w:rPr>
          <w:lang w:val="en-CA"/>
        </w:rPr>
        <w:t>(t)).</w:t>
      </w:r>
      <w:r w:rsidR="009C728C">
        <w:rPr>
          <w:lang w:val="en-CA"/>
        </w:rPr>
        <w:t xml:space="preserve"> </w:t>
      </w:r>
      <w:r w:rsidR="0022364A">
        <w:rPr>
          <w:lang w:val="en-CA"/>
        </w:rPr>
        <w:t xml:space="preserve">The next part of the lab will be to implement a </w:t>
      </w:r>
      <w:proofErr w:type="spellStart"/>
      <w:r w:rsidR="0022364A">
        <w:rPr>
          <w:lang w:val="en-CA"/>
        </w:rPr>
        <w:t>FastICA</w:t>
      </w:r>
      <w:proofErr w:type="spellEnd"/>
      <w:r w:rsidR="0022364A">
        <w:rPr>
          <w:lang w:val="en-CA"/>
        </w:rPr>
        <w:t xml:space="preserve"> that will separate the sine wave signals to </w:t>
      </w:r>
      <w:r w:rsidR="007705BD">
        <w:rPr>
          <w:lang w:val="en-CA"/>
        </w:rPr>
        <w:t>recover the original signals s</w:t>
      </w:r>
      <w:r w:rsidR="007705BD" w:rsidRPr="007705BD">
        <w:rPr>
          <w:vertAlign w:val="subscript"/>
          <w:lang w:val="en-CA"/>
        </w:rPr>
        <w:t>1</w:t>
      </w:r>
      <w:r w:rsidR="007705BD">
        <w:rPr>
          <w:lang w:val="en-CA"/>
        </w:rPr>
        <w:t>(t) and s</w:t>
      </w:r>
      <w:r w:rsidR="007705BD" w:rsidRPr="007705BD">
        <w:rPr>
          <w:vertAlign w:val="subscript"/>
          <w:lang w:val="en-CA"/>
        </w:rPr>
        <w:t>2</w:t>
      </w:r>
      <w:r w:rsidR="007705BD">
        <w:rPr>
          <w:lang w:val="en-CA"/>
        </w:rPr>
        <w:t>(t).</w:t>
      </w:r>
    </w:p>
    <w:p w:rsidR="003C0D91" w:rsidRPr="005B520E" w:rsidRDefault="003C0D91" w:rsidP="003C0D91">
      <w:pPr>
        <w:pStyle w:val="Heading5"/>
      </w:pPr>
      <w:r w:rsidRPr="005B520E">
        <w:t>References</w:t>
      </w:r>
    </w:p>
    <w:p w:rsidR="003C0D91" w:rsidRPr="002C69D7" w:rsidRDefault="003C0D91" w:rsidP="003C0D91">
      <w:pPr>
        <w:pStyle w:val="references"/>
        <w:rPr>
          <w:sz w:val="24"/>
          <w:szCs w:val="24"/>
          <w:lang w:val="en-CA"/>
        </w:rPr>
      </w:pPr>
      <w:r w:rsidRPr="002C69D7">
        <w:rPr>
          <w:shd w:val="clear" w:color="auto" w:fill="FFFFFF"/>
          <w:lang w:val="en-CA"/>
        </w:rPr>
        <w:t>arm_sin_f32.c File Reference. (2018). Retrieved from https://www.keil.com/pack/doc/CMSIS/DSP/html/arm__sin__f32_8c.html</w:t>
      </w:r>
    </w:p>
    <w:p w:rsidR="003C0D91" w:rsidRDefault="00B723B9" w:rsidP="003C0D91">
      <w:pPr>
        <w:pStyle w:val="references"/>
        <w:ind w:left="354" w:hanging="354"/>
      </w:pPr>
      <w:hyperlink r:id="rId8" w:history="1">
        <w:r w:rsidR="00895518" w:rsidRPr="0017582E">
          <w:rPr>
            <w:rStyle w:val="Hyperlink"/>
          </w:rPr>
          <w:t>https://www.st.com/content/ccc/resource/technical/document/user_manual/63/a8/8f/e3/ca/a1/4c/84/DM00173145.pdf/files/DM00173145.pdf/jcr:content/translations/en.DM00173145.pdf</w:t>
        </w:r>
      </w:hyperlink>
      <w:r w:rsidR="00895518">
        <w:t xml:space="preserve"> [REF NOT COMPLETED]</w:t>
      </w:r>
    </w:p>
    <w:p w:rsidR="003C0D91" w:rsidRDefault="00B723B9" w:rsidP="003C0D91">
      <w:pPr>
        <w:pStyle w:val="references"/>
        <w:ind w:left="354" w:hanging="354"/>
      </w:pPr>
      <w:hyperlink r:id="rId9" w:history="1">
        <w:r w:rsidR="000555B3" w:rsidRPr="0017582E">
          <w:rPr>
            <w:rStyle w:val="Hyperlink"/>
          </w:rPr>
          <w:t>https://www.st.com/content/ccc/resource/technical/document/application_note/group0/b0/7e/46/a8/5e/c1/48/01/DM00227538/files/DM00227538.pdf/jcr:content/translations/en.DM00227538.pdf</w:t>
        </w:r>
      </w:hyperlink>
      <w:r w:rsidR="000555B3">
        <w:t xml:space="preserve"> [REF NOT COMPLETED]</w:t>
      </w:r>
    </w:p>
    <w:p w:rsidR="00BF7B6A" w:rsidRPr="000555B3" w:rsidRDefault="003C0D91" w:rsidP="000555B3">
      <w:pPr>
        <w:pStyle w:val="references"/>
        <w:rPr>
          <w:sz w:val="24"/>
          <w:szCs w:val="24"/>
          <w:lang w:val="en-CA"/>
        </w:rPr>
        <w:sectPr w:rsidR="00BF7B6A" w:rsidRPr="000555B3" w:rsidSect="003B4E04">
          <w:type w:val="continuous"/>
          <w:pgSz w:w="11906" w:h="16838" w:code="9"/>
          <w:pgMar w:top="1080" w:right="907" w:bottom="1440" w:left="907" w:header="720" w:footer="720" w:gutter="0"/>
          <w:cols w:num="2" w:space="360"/>
          <w:docGrid w:linePitch="360"/>
        </w:sectPr>
      </w:pPr>
      <w:r w:rsidRPr="00593ECF">
        <w:rPr>
          <w:shd w:val="clear" w:color="auto" w:fill="FFFFFF"/>
          <w:lang w:val="en-CA"/>
        </w:rPr>
        <w:t>STM32746G-Discovery BSP User Manual: STM32746G_DISCOVERY QSPI Exported Functions - STM32746G-Discovery BSP Drivers Documentation. (2018). Retrieved from https://documentation.help/STM32746G/group__STM32746G__DISCOVERY__QSPI__Exported__Functions.html</w:t>
      </w:r>
    </w:p>
    <w:p w:rsidR="00BF7B6A" w:rsidRDefault="00BF7B6A" w:rsidP="00BF7B6A"/>
    <w:p w:rsidR="00165D22" w:rsidRPr="00BF7B6A" w:rsidRDefault="00165D22" w:rsidP="00BF7B6A"/>
    <w:sectPr w:rsidR="00165D22" w:rsidRPr="00BF7B6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3B9" w:rsidRDefault="00B723B9">
      <w:r>
        <w:separator/>
      </w:r>
    </w:p>
  </w:endnote>
  <w:endnote w:type="continuationSeparator" w:id="0">
    <w:p w:rsidR="00B723B9" w:rsidRDefault="00B72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Default="00B723B9" w:rsidP="0056610F">
    <w:pPr>
      <w:pStyle w:val="Footer"/>
      <w:jc w:val="left"/>
      <w:rPr>
        <w:sz w:val="16"/>
        <w:szCs w:val="16"/>
      </w:rPr>
    </w:pPr>
  </w:p>
  <w:p w:rsidR="00041C09" w:rsidRPr="006F6D3D" w:rsidRDefault="00041C0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3B9" w:rsidRDefault="00B723B9">
      <w:r>
        <w:separator/>
      </w:r>
    </w:p>
  </w:footnote>
  <w:footnote w:type="continuationSeparator" w:id="0">
    <w:p w:rsidR="00B723B9" w:rsidRDefault="00B72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2D"/>
    <w:rsid w:val="00025C33"/>
    <w:rsid w:val="00041C09"/>
    <w:rsid w:val="00050A3E"/>
    <w:rsid w:val="000555B3"/>
    <w:rsid w:val="00063889"/>
    <w:rsid w:val="0006748D"/>
    <w:rsid w:val="000679C7"/>
    <w:rsid w:val="000B3E98"/>
    <w:rsid w:val="000B5409"/>
    <w:rsid w:val="000C02E9"/>
    <w:rsid w:val="000C7EA0"/>
    <w:rsid w:val="000D7F7A"/>
    <w:rsid w:val="0010347D"/>
    <w:rsid w:val="0012072D"/>
    <w:rsid w:val="001348D5"/>
    <w:rsid w:val="00134E0F"/>
    <w:rsid w:val="00137C4D"/>
    <w:rsid w:val="001531E4"/>
    <w:rsid w:val="00165D22"/>
    <w:rsid w:val="001729DE"/>
    <w:rsid w:val="00180AB2"/>
    <w:rsid w:val="00182C57"/>
    <w:rsid w:val="00183274"/>
    <w:rsid w:val="00186AF8"/>
    <w:rsid w:val="001932F7"/>
    <w:rsid w:val="001A192B"/>
    <w:rsid w:val="001A2B95"/>
    <w:rsid w:val="001A2DBC"/>
    <w:rsid w:val="001B23EB"/>
    <w:rsid w:val="00210D2D"/>
    <w:rsid w:val="002164BB"/>
    <w:rsid w:val="0022364A"/>
    <w:rsid w:val="00240E5C"/>
    <w:rsid w:val="002420FA"/>
    <w:rsid w:val="00251FA7"/>
    <w:rsid w:val="00252271"/>
    <w:rsid w:val="002609C3"/>
    <w:rsid w:val="00264371"/>
    <w:rsid w:val="0028220F"/>
    <w:rsid w:val="002B04DD"/>
    <w:rsid w:val="002C0833"/>
    <w:rsid w:val="002C5EBA"/>
    <w:rsid w:val="002C69D7"/>
    <w:rsid w:val="002E3D87"/>
    <w:rsid w:val="002E4424"/>
    <w:rsid w:val="002F6B9D"/>
    <w:rsid w:val="003112DC"/>
    <w:rsid w:val="00323FEA"/>
    <w:rsid w:val="00376352"/>
    <w:rsid w:val="00383966"/>
    <w:rsid w:val="00391840"/>
    <w:rsid w:val="003A78C7"/>
    <w:rsid w:val="003B31D4"/>
    <w:rsid w:val="003B424D"/>
    <w:rsid w:val="003B65AA"/>
    <w:rsid w:val="003C0D91"/>
    <w:rsid w:val="003C40A2"/>
    <w:rsid w:val="00417099"/>
    <w:rsid w:val="0043280B"/>
    <w:rsid w:val="00444EC1"/>
    <w:rsid w:val="0048127F"/>
    <w:rsid w:val="00492151"/>
    <w:rsid w:val="004A2558"/>
    <w:rsid w:val="004D4BEC"/>
    <w:rsid w:val="004E1A7B"/>
    <w:rsid w:val="00502C8B"/>
    <w:rsid w:val="0050668F"/>
    <w:rsid w:val="00507435"/>
    <w:rsid w:val="005274A1"/>
    <w:rsid w:val="00534F9C"/>
    <w:rsid w:val="005509F6"/>
    <w:rsid w:val="00555D22"/>
    <w:rsid w:val="00557D35"/>
    <w:rsid w:val="005605B7"/>
    <w:rsid w:val="00560D71"/>
    <w:rsid w:val="0056679D"/>
    <w:rsid w:val="00567EC9"/>
    <w:rsid w:val="00593ECF"/>
    <w:rsid w:val="00596770"/>
    <w:rsid w:val="005A4DC3"/>
    <w:rsid w:val="005B0868"/>
    <w:rsid w:val="005B15A4"/>
    <w:rsid w:val="005B7931"/>
    <w:rsid w:val="005C5376"/>
    <w:rsid w:val="005D35E4"/>
    <w:rsid w:val="005D3685"/>
    <w:rsid w:val="005E1A61"/>
    <w:rsid w:val="005E6539"/>
    <w:rsid w:val="005F243F"/>
    <w:rsid w:val="00601913"/>
    <w:rsid w:val="00602126"/>
    <w:rsid w:val="00610B10"/>
    <w:rsid w:val="00636841"/>
    <w:rsid w:val="0066114E"/>
    <w:rsid w:val="00671F0A"/>
    <w:rsid w:val="006732EA"/>
    <w:rsid w:val="0068598B"/>
    <w:rsid w:val="00697948"/>
    <w:rsid w:val="006F2F88"/>
    <w:rsid w:val="007569CD"/>
    <w:rsid w:val="007705BD"/>
    <w:rsid w:val="007A7564"/>
    <w:rsid w:val="007B01DA"/>
    <w:rsid w:val="007B0E2F"/>
    <w:rsid w:val="007C3D49"/>
    <w:rsid w:val="007C3DB7"/>
    <w:rsid w:val="007D2236"/>
    <w:rsid w:val="007D7CC3"/>
    <w:rsid w:val="007F0206"/>
    <w:rsid w:val="007F1244"/>
    <w:rsid w:val="00802401"/>
    <w:rsid w:val="00811C2F"/>
    <w:rsid w:val="00822E11"/>
    <w:rsid w:val="00836211"/>
    <w:rsid w:val="008406AE"/>
    <w:rsid w:val="00854921"/>
    <w:rsid w:val="00860091"/>
    <w:rsid w:val="00874D74"/>
    <w:rsid w:val="00875CB2"/>
    <w:rsid w:val="00885527"/>
    <w:rsid w:val="00895518"/>
    <w:rsid w:val="00895C82"/>
    <w:rsid w:val="008C28EB"/>
    <w:rsid w:val="008C3E55"/>
    <w:rsid w:val="008D25D9"/>
    <w:rsid w:val="008D6A28"/>
    <w:rsid w:val="008F14B5"/>
    <w:rsid w:val="00900417"/>
    <w:rsid w:val="00932AFB"/>
    <w:rsid w:val="009578C7"/>
    <w:rsid w:val="00962363"/>
    <w:rsid w:val="0096287F"/>
    <w:rsid w:val="009770AB"/>
    <w:rsid w:val="0098530F"/>
    <w:rsid w:val="009A1654"/>
    <w:rsid w:val="009B0768"/>
    <w:rsid w:val="009B424D"/>
    <w:rsid w:val="009B75BC"/>
    <w:rsid w:val="009C728C"/>
    <w:rsid w:val="009D75DF"/>
    <w:rsid w:val="00A05661"/>
    <w:rsid w:val="00A2431E"/>
    <w:rsid w:val="00A31F44"/>
    <w:rsid w:val="00A374A0"/>
    <w:rsid w:val="00A50C00"/>
    <w:rsid w:val="00AB03D5"/>
    <w:rsid w:val="00AB4C25"/>
    <w:rsid w:val="00AC1A68"/>
    <w:rsid w:val="00AD2A92"/>
    <w:rsid w:val="00AD36EC"/>
    <w:rsid w:val="00AF2B7A"/>
    <w:rsid w:val="00B0491A"/>
    <w:rsid w:val="00B05FF2"/>
    <w:rsid w:val="00B11CD6"/>
    <w:rsid w:val="00B321B9"/>
    <w:rsid w:val="00B372DC"/>
    <w:rsid w:val="00B5226C"/>
    <w:rsid w:val="00B52D49"/>
    <w:rsid w:val="00B63673"/>
    <w:rsid w:val="00B723B9"/>
    <w:rsid w:val="00B76DE1"/>
    <w:rsid w:val="00B969BB"/>
    <w:rsid w:val="00BB2B46"/>
    <w:rsid w:val="00BF7B6A"/>
    <w:rsid w:val="00C33218"/>
    <w:rsid w:val="00C35BE0"/>
    <w:rsid w:val="00C41D38"/>
    <w:rsid w:val="00C465DD"/>
    <w:rsid w:val="00C509D1"/>
    <w:rsid w:val="00C66CD0"/>
    <w:rsid w:val="00C76769"/>
    <w:rsid w:val="00C82BA6"/>
    <w:rsid w:val="00C83F1E"/>
    <w:rsid w:val="00C87334"/>
    <w:rsid w:val="00C90559"/>
    <w:rsid w:val="00C96DAF"/>
    <w:rsid w:val="00CC3C17"/>
    <w:rsid w:val="00CC7887"/>
    <w:rsid w:val="00CE1F0B"/>
    <w:rsid w:val="00CF22C2"/>
    <w:rsid w:val="00CF30A3"/>
    <w:rsid w:val="00CF3C22"/>
    <w:rsid w:val="00D20FCD"/>
    <w:rsid w:val="00D21615"/>
    <w:rsid w:val="00D22ACB"/>
    <w:rsid w:val="00D24957"/>
    <w:rsid w:val="00D2751D"/>
    <w:rsid w:val="00D3762D"/>
    <w:rsid w:val="00D51D5D"/>
    <w:rsid w:val="00D51DDC"/>
    <w:rsid w:val="00D5555B"/>
    <w:rsid w:val="00D80FF5"/>
    <w:rsid w:val="00D97B2C"/>
    <w:rsid w:val="00DA5BC4"/>
    <w:rsid w:val="00DC48A4"/>
    <w:rsid w:val="00DE071A"/>
    <w:rsid w:val="00DE0861"/>
    <w:rsid w:val="00DE1A0C"/>
    <w:rsid w:val="00DE3774"/>
    <w:rsid w:val="00DF56AD"/>
    <w:rsid w:val="00E0198A"/>
    <w:rsid w:val="00E16B7C"/>
    <w:rsid w:val="00E20925"/>
    <w:rsid w:val="00E40745"/>
    <w:rsid w:val="00E51F76"/>
    <w:rsid w:val="00E54032"/>
    <w:rsid w:val="00E61D1E"/>
    <w:rsid w:val="00E626A4"/>
    <w:rsid w:val="00E677A9"/>
    <w:rsid w:val="00E677D2"/>
    <w:rsid w:val="00E70723"/>
    <w:rsid w:val="00E8527A"/>
    <w:rsid w:val="00E9038D"/>
    <w:rsid w:val="00EA3DAE"/>
    <w:rsid w:val="00EA5F98"/>
    <w:rsid w:val="00EB4080"/>
    <w:rsid w:val="00ED07D2"/>
    <w:rsid w:val="00EF7781"/>
    <w:rsid w:val="00F02774"/>
    <w:rsid w:val="00F10919"/>
    <w:rsid w:val="00F11483"/>
    <w:rsid w:val="00F15D3D"/>
    <w:rsid w:val="00F174C4"/>
    <w:rsid w:val="00F25745"/>
    <w:rsid w:val="00F34582"/>
    <w:rsid w:val="00F42583"/>
    <w:rsid w:val="00F42E00"/>
    <w:rsid w:val="00F70009"/>
    <w:rsid w:val="00F74779"/>
    <w:rsid w:val="00F805FF"/>
    <w:rsid w:val="00F93830"/>
    <w:rsid w:val="00FC07BC"/>
    <w:rsid w:val="00FC6B7C"/>
    <w:rsid w:val="00FF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0578"/>
  <w14:defaultImageDpi w14:val="32767"/>
  <w15:chartTrackingRefBased/>
  <w15:docId w15:val="{1AE9280B-1A19-6C48-B721-3D7357EF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B6A"/>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BF7B6A"/>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BF7B6A"/>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BF7B6A"/>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BF7B6A"/>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BF7B6A"/>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7B6A"/>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BF7B6A"/>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BF7B6A"/>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BF7B6A"/>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BF7B6A"/>
    <w:rPr>
      <w:rFonts w:ascii="Times New Roman" w:eastAsia="SimSun" w:hAnsi="Times New Roman" w:cs="Times New Roman"/>
      <w:smallCaps/>
      <w:noProof/>
      <w:sz w:val="20"/>
      <w:szCs w:val="20"/>
    </w:rPr>
  </w:style>
  <w:style w:type="paragraph" w:customStyle="1" w:styleId="Abstract">
    <w:name w:val="Abstract"/>
    <w:rsid w:val="00BF7B6A"/>
    <w:pPr>
      <w:spacing w:after="200"/>
      <w:ind w:firstLine="272"/>
      <w:jc w:val="both"/>
    </w:pPr>
    <w:rPr>
      <w:rFonts w:ascii="Times New Roman" w:eastAsia="SimSun" w:hAnsi="Times New Roman" w:cs="Times New Roman"/>
      <w:b/>
      <w:bCs/>
      <w:sz w:val="18"/>
      <w:szCs w:val="18"/>
    </w:rPr>
  </w:style>
  <w:style w:type="paragraph" w:customStyle="1" w:styleId="Author">
    <w:name w:val="Author"/>
    <w:rsid w:val="00BF7B6A"/>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BF7B6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BF7B6A"/>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BF7B6A"/>
    <w:pPr>
      <w:numPr>
        <w:numId w:val="1"/>
      </w:numPr>
      <w:tabs>
        <w:tab w:val="clear" w:pos="648"/>
      </w:tabs>
      <w:ind w:left="576" w:hanging="288"/>
    </w:pPr>
  </w:style>
  <w:style w:type="paragraph" w:customStyle="1" w:styleId="equation">
    <w:name w:val="equation"/>
    <w:basedOn w:val="Normal"/>
    <w:rsid w:val="00BF7B6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F7B6A"/>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BF7B6A"/>
    <w:pPr>
      <w:spacing w:after="120"/>
      <w:jc w:val="center"/>
    </w:pPr>
    <w:rPr>
      <w:rFonts w:ascii="Times New Roman" w:eastAsia="MS Mincho" w:hAnsi="Times New Roman" w:cs="Times New Roman"/>
      <w:noProof/>
      <w:sz w:val="48"/>
      <w:szCs w:val="48"/>
    </w:rPr>
  </w:style>
  <w:style w:type="paragraph" w:customStyle="1" w:styleId="references">
    <w:name w:val="references"/>
    <w:rsid w:val="00BF7B6A"/>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BF7B6A"/>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BF7B6A"/>
    <w:rPr>
      <w:b/>
      <w:bCs/>
      <w:sz w:val="16"/>
      <w:szCs w:val="16"/>
    </w:rPr>
  </w:style>
  <w:style w:type="paragraph" w:customStyle="1" w:styleId="tablecolsubhead">
    <w:name w:val="table col subhead"/>
    <w:basedOn w:val="tablecolhead"/>
    <w:rsid w:val="00BF7B6A"/>
    <w:rPr>
      <w:i/>
      <w:iCs/>
      <w:sz w:val="15"/>
      <w:szCs w:val="15"/>
    </w:rPr>
  </w:style>
  <w:style w:type="paragraph" w:customStyle="1" w:styleId="tablecopy">
    <w:name w:val="table copy"/>
    <w:rsid w:val="00BF7B6A"/>
    <w:pPr>
      <w:jc w:val="both"/>
    </w:pPr>
    <w:rPr>
      <w:rFonts w:ascii="Times New Roman" w:eastAsia="SimSun" w:hAnsi="Times New Roman" w:cs="Times New Roman"/>
      <w:noProof/>
      <w:sz w:val="16"/>
      <w:szCs w:val="16"/>
    </w:rPr>
  </w:style>
  <w:style w:type="paragraph" w:customStyle="1" w:styleId="tablefootnote">
    <w:name w:val="table footnote"/>
    <w:rsid w:val="00BF7B6A"/>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BF7B6A"/>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BF7B6A"/>
    <w:pPr>
      <w:spacing w:after="120"/>
      <w:ind w:firstLine="274"/>
    </w:pPr>
    <w:rPr>
      <w:i/>
    </w:rPr>
  </w:style>
  <w:style w:type="paragraph" w:styleId="Footer">
    <w:name w:val="footer"/>
    <w:basedOn w:val="Normal"/>
    <w:link w:val="FooterChar"/>
    <w:rsid w:val="00BF7B6A"/>
    <w:pPr>
      <w:tabs>
        <w:tab w:val="center" w:pos="4680"/>
        <w:tab w:val="right" w:pos="9360"/>
      </w:tabs>
    </w:pPr>
  </w:style>
  <w:style w:type="character" w:customStyle="1" w:styleId="FooterChar">
    <w:name w:val="Footer Char"/>
    <w:basedOn w:val="DefaultParagraphFont"/>
    <w:link w:val="Footer"/>
    <w:rsid w:val="00BF7B6A"/>
    <w:rPr>
      <w:rFonts w:ascii="Times New Roman" w:eastAsia="SimSun" w:hAnsi="Times New Roman" w:cs="Times New Roman"/>
      <w:sz w:val="20"/>
      <w:szCs w:val="20"/>
    </w:rPr>
  </w:style>
  <w:style w:type="character" w:styleId="PlaceholderText">
    <w:name w:val="Placeholder Text"/>
    <w:basedOn w:val="DefaultParagraphFont"/>
    <w:uiPriority w:val="99"/>
    <w:semiHidden/>
    <w:rsid w:val="003B424D"/>
    <w:rPr>
      <w:color w:val="808080"/>
    </w:rPr>
  </w:style>
  <w:style w:type="paragraph" w:styleId="Header">
    <w:name w:val="header"/>
    <w:basedOn w:val="Normal"/>
    <w:link w:val="HeaderChar"/>
    <w:uiPriority w:val="99"/>
    <w:unhideWhenUsed/>
    <w:rsid w:val="00041C09"/>
    <w:pPr>
      <w:tabs>
        <w:tab w:val="center" w:pos="4680"/>
        <w:tab w:val="right" w:pos="9360"/>
      </w:tabs>
    </w:pPr>
  </w:style>
  <w:style w:type="character" w:customStyle="1" w:styleId="HeaderChar">
    <w:name w:val="Header Char"/>
    <w:basedOn w:val="DefaultParagraphFont"/>
    <w:link w:val="Header"/>
    <w:uiPriority w:val="99"/>
    <w:rsid w:val="00041C09"/>
    <w:rPr>
      <w:rFonts w:ascii="Times New Roman" w:eastAsia="SimSun" w:hAnsi="Times New Roman" w:cs="Times New Roman"/>
      <w:sz w:val="20"/>
      <w:szCs w:val="20"/>
    </w:rPr>
  </w:style>
  <w:style w:type="character" w:styleId="Hyperlink">
    <w:name w:val="Hyperlink"/>
    <w:basedOn w:val="DefaultParagraphFont"/>
    <w:uiPriority w:val="99"/>
    <w:unhideWhenUsed/>
    <w:rsid w:val="00593ECF"/>
    <w:rPr>
      <w:color w:val="0563C1" w:themeColor="hyperlink"/>
      <w:u w:val="single"/>
    </w:rPr>
  </w:style>
  <w:style w:type="character" w:styleId="UnresolvedMention">
    <w:name w:val="Unresolved Mention"/>
    <w:basedOn w:val="DefaultParagraphFont"/>
    <w:uiPriority w:val="99"/>
    <w:rsid w:val="00593ECF"/>
    <w:rPr>
      <w:color w:val="605E5C"/>
      <w:shd w:val="clear" w:color="auto" w:fill="E1DFDD"/>
    </w:rPr>
  </w:style>
  <w:style w:type="character" w:customStyle="1" w:styleId="pl-c1">
    <w:name w:val="pl-c1"/>
    <w:basedOn w:val="DefaultParagraphFont"/>
    <w:rsid w:val="00685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7550">
      <w:bodyDiv w:val="1"/>
      <w:marLeft w:val="0"/>
      <w:marRight w:val="0"/>
      <w:marTop w:val="0"/>
      <w:marBottom w:val="0"/>
      <w:divBdr>
        <w:top w:val="none" w:sz="0" w:space="0" w:color="auto"/>
        <w:left w:val="none" w:sz="0" w:space="0" w:color="auto"/>
        <w:bottom w:val="none" w:sz="0" w:space="0" w:color="auto"/>
        <w:right w:val="none" w:sz="0" w:space="0" w:color="auto"/>
      </w:divBdr>
    </w:div>
    <w:div w:id="57750405">
      <w:bodyDiv w:val="1"/>
      <w:marLeft w:val="0"/>
      <w:marRight w:val="0"/>
      <w:marTop w:val="0"/>
      <w:marBottom w:val="0"/>
      <w:divBdr>
        <w:top w:val="none" w:sz="0" w:space="0" w:color="auto"/>
        <w:left w:val="none" w:sz="0" w:space="0" w:color="auto"/>
        <w:bottom w:val="none" w:sz="0" w:space="0" w:color="auto"/>
        <w:right w:val="none" w:sz="0" w:space="0" w:color="auto"/>
      </w:divBdr>
    </w:div>
    <w:div w:id="87626563">
      <w:bodyDiv w:val="1"/>
      <w:marLeft w:val="0"/>
      <w:marRight w:val="0"/>
      <w:marTop w:val="0"/>
      <w:marBottom w:val="0"/>
      <w:divBdr>
        <w:top w:val="none" w:sz="0" w:space="0" w:color="auto"/>
        <w:left w:val="none" w:sz="0" w:space="0" w:color="auto"/>
        <w:bottom w:val="none" w:sz="0" w:space="0" w:color="auto"/>
        <w:right w:val="none" w:sz="0" w:space="0" w:color="auto"/>
      </w:divBdr>
    </w:div>
    <w:div w:id="93598350">
      <w:bodyDiv w:val="1"/>
      <w:marLeft w:val="0"/>
      <w:marRight w:val="0"/>
      <w:marTop w:val="0"/>
      <w:marBottom w:val="0"/>
      <w:divBdr>
        <w:top w:val="none" w:sz="0" w:space="0" w:color="auto"/>
        <w:left w:val="none" w:sz="0" w:space="0" w:color="auto"/>
        <w:bottom w:val="none" w:sz="0" w:space="0" w:color="auto"/>
        <w:right w:val="none" w:sz="0" w:space="0" w:color="auto"/>
      </w:divBdr>
    </w:div>
    <w:div w:id="103154520">
      <w:bodyDiv w:val="1"/>
      <w:marLeft w:val="0"/>
      <w:marRight w:val="0"/>
      <w:marTop w:val="0"/>
      <w:marBottom w:val="0"/>
      <w:divBdr>
        <w:top w:val="none" w:sz="0" w:space="0" w:color="auto"/>
        <w:left w:val="none" w:sz="0" w:space="0" w:color="auto"/>
        <w:bottom w:val="none" w:sz="0" w:space="0" w:color="auto"/>
        <w:right w:val="none" w:sz="0" w:space="0" w:color="auto"/>
      </w:divBdr>
    </w:div>
    <w:div w:id="134421643">
      <w:bodyDiv w:val="1"/>
      <w:marLeft w:val="0"/>
      <w:marRight w:val="0"/>
      <w:marTop w:val="0"/>
      <w:marBottom w:val="0"/>
      <w:divBdr>
        <w:top w:val="none" w:sz="0" w:space="0" w:color="auto"/>
        <w:left w:val="none" w:sz="0" w:space="0" w:color="auto"/>
        <w:bottom w:val="none" w:sz="0" w:space="0" w:color="auto"/>
        <w:right w:val="none" w:sz="0" w:space="0" w:color="auto"/>
      </w:divBdr>
    </w:div>
    <w:div w:id="186599966">
      <w:bodyDiv w:val="1"/>
      <w:marLeft w:val="0"/>
      <w:marRight w:val="0"/>
      <w:marTop w:val="0"/>
      <w:marBottom w:val="0"/>
      <w:divBdr>
        <w:top w:val="none" w:sz="0" w:space="0" w:color="auto"/>
        <w:left w:val="none" w:sz="0" w:space="0" w:color="auto"/>
        <w:bottom w:val="none" w:sz="0" w:space="0" w:color="auto"/>
        <w:right w:val="none" w:sz="0" w:space="0" w:color="auto"/>
      </w:divBdr>
      <w:divsChild>
        <w:div w:id="1681348836">
          <w:marLeft w:val="0"/>
          <w:marRight w:val="0"/>
          <w:marTop w:val="0"/>
          <w:marBottom w:val="0"/>
          <w:divBdr>
            <w:top w:val="none" w:sz="0" w:space="0" w:color="auto"/>
            <w:left w:val="none" w:sz="0" w:space="0" w:color="auto"/>
            <w:bottom w:val="none" w:sz="0" w:space="0" w:color="auto"/>
            <w:right w:val="none" w:sz="0" w:space="0" w:color="auto"/>
          </w:divBdr>
        </w:div>
        <w:div w:id="1411656424">
          <w:marLeft w:val="0"/>
          <w:marRight w:val="0"/>
          <w:marTop w:val="0"/>
          <w:marBottom w:val="0"/>
          <w:divBdr>
            <w:top w:val="none" w:sz="0" w:space="0" w:color="auto"/>
            <w:left w:val="none" w:sz="0" w:space="0" w:color="auto"/>
            <w:bottom w:val="none" w:sz="0" w:space="0" w:color="auto"/>
            <w:right w:val="none" w:sz="0" w:space="0" w:color="auto"/>
          </w:divBdr>
        </w:div>
      </w:divsChild>
    </w:div>
    <w:div w:id="293487533">
      <w:bodyDiv w:val="1"/>
      <w:marLeft w:val="0"/>
      <w:marRight w:val="0"/>
      <w:marTop w:val="0"/>
      <w:marBottom w:val="0"/>
      <w:divBdr>
        <w:top w:val="none" w:sz="0" w:space="0" w:color="auto"/>
        <w:left w:val="none" w:sz="0" w:space="0" w:color="auto"/>
        <w:bottom w:val="none" w:sz="0" w:space="0" w:color="auto"/>
        <w:right w:val="none" w:sz="0" w:space="0" w:color="auto"/>
      </w:divBdr>
    </w:div>
    <w:div w:id="610480587">
      <w:bodyDiv w:val="1"/>
      <w:marLeft w:val="0"/>
      <w:marRight w:val="0"/>
      <w:marTop w:val="0"/>
      <w:marBottom w:val="0"/>
      <w:divBdr>
        <w:top w:val="none" w:sz="0" w:space="0" w:color="auto"/>
        <w:left w:val="none" w:sz="0" w:space="0" w:color="auto"/>
        <w:bottom w:val="none" w:sz="0" w:space="0" w:color="auto"/>
        <w:right w:val="none" w:sz="0" w:space="0" w:color="auto"/>
      </w:divBdr>
    </w:div>
    <w:div w:id="761609095">
      <w:bodyDiv w:val="1"/>
      <w:marLeft w:val="0"/>
      <w:marRight w:val="0"/>
      <w:marTop w:val="0"/>
      <w:marBottom w:val="0"/>
      <w:divBdr>
        <w:top w:val="none" w:sz="0" w:space="0" w:color="auto"/>
        <w:left w:val="none" w:sz="0" w:space="0" w:color="auto"/>
        <w:bottom w:val="none" w:sz="0" w:space="0" w:color="auto"/>
        <w:right w:val="none" w:sz="0" w:space="0" w:color="auto"/>
      </w:divBdr>
    </w:div>
    <w:div w:id="836532612">
      <w:bodyDiv w:val="1"/>
      <w:marLeft w:val="0"/>
      <w:marRight w:val="0"/>
      <w:marTop w:val="0"/>
      <w:marBottom w:val="0"/>
      <w:divBdr>
        <w:top w:val="none" w:sz="0" w:space="0" w:color="auto"/>
        <w:left w:val="none" w:sz="0" w:space="0" w:color="auto"/>
        <w:bottom w:val="none" w:sz="0" w:space="0" w:color="auto"/>
        <w:right w:val="none" w:sz="0" w:space="0" w:color="auto"/>
      </w:divBdr>
    </w:div>
    <w:div w:id="841773181">
      <w:bodyDiv w:val="1"/>
      <w:marLeft w:val="0"/>
      <w:marRight w:val="0"/>
      <w:marTop w:val="0"/>
      <w:marBottom w:val="0"/>
      <w:divBdr>
        <w:top w:val="none" w:sz="0" w:space="0" w:color="auto"/>
        <w:left w:val="none" w:sz="0" w:space="0" w:color="auto"/>
        <w:bottom w:val="none" w:sz="0" w:space="0" w:color="auto"/>
        <w:right w:val="none" w:sz="0" w:space="0" w:color="auto"/>
      </w:divBdr>
    </w:div>
    <w:div w:id="843668359">
      <w:bodyDiv w:val="1"/>
      <w:marLeft w:val="0"/>
      <w:marRight w:val="0"/>
      <w:marTop w:val="0"/>
      <w:marBottom w:val="0"/>
      <w:divBdr>
        <w:top w:val="none" w:sz="0" w:space="0" w:color="auto"/>
        <w:left w:val="none" w:sz="0" w:space="0" w:color="auto"/>
        <w:bottom w:val="none" w:sz="0" w:space="0" w:color="auto"/>
        <w:right w:val="none" w:sz="0" w:space="0" w:color="auto"/>
      </w:divBdr>
    </w:div>
    <w:div w:id="902258638">
      <w:bodyDiv w:val="1"/>
      <w:marLeft w:val="0"/>
      <w:marRight w:val="0"/>
      <w:marTop w:val="0"/>
      <w:marBottom w:val="0"/>
      <w:divBdr>
        <w:top w:val="none" w:sz="0" w:space="0" w:color="auto"/>
        <w:left w:val="none" w:sz="0" w:space="0" w:color="auto"/>
        <w:bottom w:val="none" w:sz="0" w:space="0" w:color="auto"/>
        <w:right w:val="none" w:sz="0" w:space="0" w:color="auto"/>
      </w:divBdr>
    </w:div>
    <w:div w:id="1062294746">
      <w:bodyDiv w:val="1"/>
      <w:marLeft w:val="0"/>
      <w:marRight w:val="0"/>
      <w:marTop w:val="0"/>
      <w:marBottom w:val="0"/>
      <w:divBdr>
        <w:top w:val="none" w:sz="0" w:space="0" w:color="auto"/>
        <w:left w:val="none" w:sz="0" w:space="0" w:color="auto"/>
        <w:bottom w:val="none" w:sz="0" w:space="0" w:color="auto"/>
        <w:right w:val="none" w:sz="0" w:space="0" w:color="auto"/>
      </w:divBdr>
    </w:div>
    <w:div w:id="1167478860">
      <w:bodyDiv w:val="1"/>
      <w:marLeft w:val="0"/>
      <w:marRight w:val="0"/>
      <w:marTop w:val="0"/>
      <w:marBottom w:val="0"/>
      <w:divBdr>
        <w:top w:val="none" w:sz="0" w:space="0" w:color="auto"/>
        <w:left w:val="none" w:sz="0" w:space="0" w:color="auto"/>
        <w:bottom w:val="none" w:sz="0" w:space="0" w:color="auto"/>
        <w:right w:val="none" w:sz="0" w:space="0" w:color="auto"/>
      </w:divBdr>
      <w:divsChild>
        <w:div w:id="1019351352">
          <w:marLeft w:val="0"/>
          <w:marRight w:val="0"/>
          <w:marTop w:val="0"/>
          <w:marBottom w:val="0"/>
          <w:divBdr>
            <w:top w:val="none" w:sz="0" w:space="0" w:color="auto"/>
            <w:left w:val="none" w:sz="0" w:space="0" w:color="auto"/>
            <w:bottom w:val="none" w:sz="0" w:space="0" w:color="auto"/>
            <w:right w:val="none" w:sz="0" w:space="0" w:color="auto"/>
          </w:divBdr>
        </w:div>
        <w:div w:id="430249694">
          <w:marLeft w:val="0"/>
          <w:marRight w:val="0"/>
          <w:marTop w:val="0"/>
          <w:marBottom w:val="0"/>
          <w:divBdr>
            <w:top w:val="none" w:sz="0" w:space="0" w:color="auto"/>
            <w:left w:val="none" w:sz="0" w:space="0" w:color="auto"/>
            <w:bottom w:val="none" w:sz="0" w:space="0" w:color="auto"/>
            <w:right w:val="none" w:sz="0" w:space="0" w:color="auto"/>
          </w:divBdr>
        </w:div>
      </w:divsChild>
    </w:div>
    <w:div w:id="1192301269">
      <w:bodyDiv w:val="1"/>
      <w:marLeft w:val="0"/>
      <w:marRight w:val="0"/>
      <w:marTop w:val="0"/>
      <w:marBottom w:val="0"/>
      <w:divBdr>
        <w:top w:val="none" w:sz="0" w:space="0" w:color="auto"/>
        <w:left w:val="none" w:sz="0" w:space="0" w:color="auto"/>
        <w:bottom w:val="none" w:sz="0" w:space="0" w:color="auto"/>
        <w:right w:val="none" w:sz="0" w:space="0" w:color="auto"/>
      </w:divBdr>
    </w:div>
    <w:div w:id="1300040854">
      <w:bodyDiv w:val="1"/>
      <w:marLeft w:val="0"/>
      <w:marRight w:val="0"/>
      <w:marTop w:val="0"/>
      <w:marBottom w:val="0"/>
      <w:divBdr>
        <w:top w:val="none" w:sz="0" w:space="0" w:color="auto"/>
        <w:left w:val="none" w:sz="0" w:space="0" w:color="auto"/>
        <w:bottom w:val="none" w:sz="0" w:space="0" w:color="auto"/>
        <w:right w:val="none" w:sz="0" w:space="0" w:color="auto"/>
      </w:divBdr>
    </w:div>
    <w:div w:id="1512723613">
      <w:bodyDiv w:val="1"/>
      <w:marLeft w:val="0"/>
      <w:marRight w:val="0"/>
      <w:marTop w:val="0"/>
      <w:marBottom w:val="0"/>
      <w:divBdr>
        <w:top w:val="none" w:sz="0" w:space="0" w:color="auto"/>
        <w:left w:val="none" w:sz="0" w:space="0" w:color="auto"/>
        <w:bottom w:val="none" w:sz="0" w:space="0" w:color="auto"/>
        <w:right w:val="none" w:sz="0" w:space="0" w:color="auto"/>
      </w:divBdr>
    </w:div>
    <w:div w:id="1612199549">
      <w:bodyDiv w:val="1"/>
      <w:marLeft w:val="0"/>
      <w:marRight w:val="0"/>
      <w:marTop w:val="0"/>
      <w:marBottom w:val="0"/>
      <w:divBdr>
        <w:top w:val="none" w:sz="0" w:space="0" w:color="auto"/>
        <w:left w:val="none" w:sz="0" w:space="0" w:color="auto"/>
        <w:bottom w:val="none" w:sz="0" w:space="0" w:color="auto"/>
        <w:right w:val="none" w:sz="0" w:space="0" w:color="auto"/>
      </w:divBdr>
    </w:div>
    <w:div w:id="1900360026">
      <w:bodyDiv w:val="1"/>
      <w:marLeft w:val="0"/>
      <w:marRight w:val="0"/>
      <w:marTop w:val="0"/>
      <w:marBottom w:val="0"/>
      <w:divBdr>
        <w:top w:val="none" w:sz="0" w:space="0" w:color="auto"/>
        <w:left w:val="none" w:sz="0" w:space="0" w:color="auto"/>
        <w:bottom w:val="none" w:sz="0" w:space="0" w:color="auto"/>
        <w:right w:val="none" w:sz="0" w:space="0" w:color="auto"/>
      </w:divBdr>
    </w:div>
    <w:div w:id="198969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om/content/ccc/resource/technical/document/user_manual/63/a8/8f/e3/ca/a1/4c/84/DM00173145.pdf/files/DM00173145.pdf/jcr:content/translations/en.DM00173145.pdf"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com/content/ccc/resource/technical/document/application_note/group0/b0/7e/46/a8/5e/c1/48/01/DM00227538/files/DM00227538.pdf/jcr:content/translations/en.DM0022753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36</cp:revision>
  <dcterms:created xsi:type="dcterms:W3CDTF">2018-11-17T19:45:00Z</dcterms:created>
  <dcterms:modified xsi:type="dcterms:W3CDTF">2018-11-19T01:32:00Z</dcterms:modified>
</cp:coreProperties>
</file>